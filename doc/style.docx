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D087A" w14:textId="77777777" w:rsidR="00E55F5A" w:rsidRDefault="00154F16">
      <w:pPr>
        <w:pStyle w:val="FirstParagraph"/>
      </w:pPr>
      <w:r>
        <w:rPr>
          <w:b/>
        </w:rPr>
        <w:t xml:space="preserve">Benchmarking and quality controls </w:t>
      </w:r>
      <w:del w:id="8" w:author="Adam Lauring" w:date="2016-03-21T09:07:00Z">
        <w:r w:rsidDel="008F36EB">
          <w:rPr>
            <w:b/>
          </w:rPr>
          <w:delText xml:space="preserve">are required </w:delText>
        </w:r>
      </w:del>
      <w:r>
        <w:rPr>
          <w:b/>
        </w:rPr>
        <w:t>in sequence based studies of intrahost diversity</w:t>
      </w:r>
      <w:del w:id="9" w:author="Adam Lauring" w:date="2016-03-21T09:07:00Z">
        <w:r w:rsidDel="008F36EB">
          <w:rPr>
            <w:b/>
          </w:rPr>
          <w:delText>.</w:delText>
        </w:r>
      </w:del>
    </w:p>
    <w:p w14:paraId="3A3B06A3" w14:textId="77777777" w:rsidR="00E55F5A" w:rsidRDefault="00E55F5A">
      <w:pPr>
        <w:pStyle w:val="BodyText"/>
      </w:pPr>
    </w:p>
    <w:p w14:paraId="057A7EA6" w14:textId="77777777" w:rsidR="00E55F5A" w:rsidRDefault="00E55F5A">
      <w:pPr>
        <w:pStyle w:val="BodyText"/>
      </w:pPr>
    </w:p>
    <w:p w14:paraId="47595B34" w14:textId="77777777" w:rsidR="00E55F5A" w:rsidRDefault="00E55F5A">
      <w:pPr>
        <w:pStyle w:val="BodyText"/>
      </w:pPr>
    </w:p>
    <w:p w14:paraId="4A0CBCDF" w14:textId="77777777" w:rsidR="00E55F5A" w:rsidRDefault="00154F16">
      <w:pPr>
        <w:pStyle w:val="BodyText"/>
      </w:pPr>
      <w:r>
        <w:t>John T. McCrone</w:t>
      </w:r>
      <w:r>
        <w:rPr>
          <w:vertAlign w:val="superscript"/>
        </w:rPr>
        <w:t>1</w:t>
      </w:r>
      <w:r>
        <w:t xml:space="preserve"> and Adam S. Lauring</w:t>
      </w:r>
      <w:r>
        <w:rPr>
          <w:vertAlign w:val="superscript"/>
        </w:rPr>
        <w:t>1</w:t>
      </w:r>
      <w:proofErr w:type="gramStart"/>
      <w:r>
        <w:rPr>
          <w:vertAlign w:val="superscript"/>
        </w:rPr>
        <w:t>,2</w:t>
      </w:r>
      <w:proofErr w:type="gramEnd"/>
      <w:r>
        <w:t xml:space="preserve"> *</w:t>
      </w:r>
    </w:p>
    <w:p w14:paraId="65B68ED3" w14:textId="77777777" w:rsidR="00E55F5A" w:rsidRDefault="00E55F5A">
      <w:pPr>
        <w:pStyle w:val="BodyText"/>
      </w:pPr>
    </w:p>
    <w:p w14:paraId="2792305C" w14:textId="77777777" w:rsidR="00E55F5A" w:rsidRDefault="00E55F5A">
      <w:pPr>
        <w:pStyle w:val="BodyText"/>
      </w:pPr>
    </w:p>
    <w:p w14:paraId="2E560EFE" w14:textId="77777777" w:rsidR="00E55F5A" w:rsidRDefault="00154F16">
      <w:pPr>
        <w:pStyle w:val="BodyText"/>
      </w:pPr>
      <w:r>
        <w:t>1 Department of Microbiology and Immunology, University of Michigan, Ann Arbor, MI 48109</w:t>
      </w:r>
    </w:p>
    <w:p w14:paraId="3689EA62" w14:textId="77777777" w:rsidR="00E55F5A" w:rsidRDefault="00154F16">
      <w:pPr>
        <w:pStyle w:val="BodyText"/>
      </w:pPr>
      <w:r>
        <w:t>2 Division of Infectious Diseases, Department of Internal Medicine, University of Michigan, Ann Arbor, MI 48109</w:t>
      </w:r>
    </w:p>
    <w:p w14:paraId="63F18FB6" w14:textId="77777777" w:rsidR="00E55F5A" w:rsidRDefault="00E55F5A">
      <w:pPr>
        <w:pStyle w:val="BodyText"/>
      </w:pPr>
    </w:p>
    <w:p w14:paraId="4523185A" w14:textId="77777777" w:rsidR="00E55F5A" w:rsidRDefault="00E55F5A">
      <w:pPr>
        <w:pStyle w:val="BodyText"/>
      </w:pPr>
    </w:p>
    <w:p w14:paraId="6E6A095D" w14:textId="77777777" w:rsidR="00E55F5A" w:rsidRDefault="00E55F5A">
      <w:pPr>
        <w:pStyle w:val="BodyText"/>
      </w:pPr>
    </w:p>
    <w:p w14:paraId="74F6185D" w14:textId="77777777" w:rsidR="00E55F5A" w:rsidRDefault="00E55F5A">
      <w:pPr>
        <w:pStyle w:val="BodyText"/>
      </w:pPr>
    </w:p>
    <w:p w14:paraId="20119110" w14:textId="77777777" w:rsidR="00E55F5A" w:rsidRDefault="00E55F5A">
      <w:pPr>
        <w:pStyle w:val="BodyText"/>
      </w:pPr>
    </w:p>
    <w:p w14:paraId="5CF6CE3B" w14:textId="77777777" w:rsidR="00E55F5A" w:rsidRDefault="00E55F5A">
      <w:pPr>
        <w:pStyle w:val="BodyText"/>
      </w:pPr>
    </w:p>
    <w:p w14:paraId="035288DA" w14:textId="77777777" w:rsidR="00E55F5A" w:rsidRDefault="008F36EB">
      <w:pPr>
        <w:pStyle w:val="BodyText"/>
      </w:pPr>
      <w:ins w:id="10" w:author="Adam Lauring" w:date="2016-03-21T09:07:00Z">
        <w:r>
          <w:t xml:space="preserve">* </w:t>
        </w:r>
      </w:ins>
      <w:del w:id="11" w:author="Adam Lauring" w:date="2016-03-21T09:07:00Z">
        <w:r w:rsidR="00154F16" w:rsidDel="008F36EB">
          <w:delText xml:space="preserve"> </w:delText>
        </w:r>
      </w:del>
      <w:r w:rsidR="00154F16">
        <w:t>Corresponding author</w:t>
      </w:r>
    </w:p>
    <w:p w14:paraId="1058B764" w14:textId="77777777" w:rsidR="00E55F5A" w:rsidRDefault="00E55F5A">
      <w:pPr>
        <w:pStyle w:val="BodyText"/>
      </w:pPr>
    </w:p>
    <w:p w14:paraId="3680208B" w14:textId="77777777" w:rsidR="00E55F5A" w:rsidRDefault="00154F16">
      <w:pPr>
        <w:pStyle w:val="BodyText"/>
      </w:pPr>
      <w:r>
        <w:t>Adam S. Lauring</w:t>
      </w:r>
    </w:p>
    <w:p w14:paraId="6C6D3B3A" w14:textId="77777777" w:rsidR="00E55F5A" w:rsidRDefault="00154F16">
      <w:pPr>
        <w:pStyle w:val="BodyText"/>
      </w:pPr>
      <w:r>
        <w:t>1150 W. Medical Center Dr.</w:t>
      </w:r>
    </w:p>
    <w:p w14:paraId="35860BE5" w14:textId="77777777" w:rsidR="00E55F5A" w:rsidRDefault="00154F16">
      <w:pPr>
        <w:pStyle w:val="BodyText"/>
      </w:pPr>
      <w:r>
        <w:t>MSRB1 Room 5510B</w:t>
      </w:r>
    </w:p>
    <w:p w14:paraId="7283125A" w14:textId="77777777" w:rsidR="00E55F5A" w:rsidRDefault="00154F16">
      <w:pPr>
        <w:pStyle w:val="BodyText"/>
      </w:pPr>
      <w:r>
        <w:t>Ann Arbor, MI 48109-5680</w:t>
      </w:r>
    </w:p>
    <w:p w14:paraId="2963EF72" w14:textId="77777777" w:rsidR="00E55F5A" w:rsidRDefault="00B50A64">
      <w:pPr>
        <w:pStyle w:val="BodyText"/>
      </w:pPr>
      <w:hyperlink r:id="rId8">
        <w:r w:rsidR="00154F16">
          <w:rPr>
            <w:rStyle w:val="Hyperlink"/>
          </w:rPr>
          <w:t>alauring@med.umich.edu</w:t>
        </w:r>
      </w:hyperlink>
    </w:p>
    <w:p w14:paraId="79E5BFDA" w14:textId="77777777" w:rsidR="00E55F5A" w:rsidRPr="00791C0C" w:rsidRDefault="00154F16">
      <w:pPr>
        <w:pStyle w:val="Heading1"/>
        <w:rPr>
          <w:szCs w:val="22"/>
        </w:rPr>
      </w:pPr>
      <w:bookmarkStart w:id="12" w:name="introduction"/>
      <w:bookmarkEnd w:id="12"/>
      <w:r w:rsidRPr="00791C0C">
        <w:rPr>
          <w:szCs w:val="22"/>
        </w:rPr>
        <w:lastRenderedPageBreak/>
        <w:t>Introduction</w:t>
      </w:r>
    </w:p>
    <w:p w14:paraId="7DFE0D6C" w14:textId="77777777" w:rsidR="00E55F5A" w:rsidRDefault="00154F16">
      <w:pPr>
        <w:pStyle w:val="FirstParagraph"/>
      </w:pPr>
      <w:r>
        <w:t>The advent of next generation sequencing (NGS)</w:t>
      </w:r>
      <w:ins w:id="13" w:author="Adam Lauring" w:date="2016-03-21T09:08:00Z">
        <w:r w:rsidR="008F36EB">
          <w:t xml:space="preserve"> has enabled detailed characterization of intrahost diversity and has</w:t>
        </w:r>
      </w:ins>
      <w:del w:id="14" w:author="Adam Lauring" w:date="2016-03-21T09:08:00Z">
        <w:r w:rsidDel="008F36EB">
          <w:delText xml:space="preserve"> is</w:delText>
        </w:r>
      </w:del>
      <w:r>
        <w:t xml:space="preserve"> revolutioniz</w:t>
      </w:r>
      <w:ins w:id="15" w:author="Adam Lauring" w:date="2016-03-21T09:08:00Z">
        <w:r w:rsidR="008F36EB">
          <w:t>ed</w:t>
        </w:r>
      </w:ins>
      <w:del w:id="16" w:author="Adam Lauring" w:date="2016-03-21T09:08:00Z">
        <w:r w:rsidDel="008F36EB">
          <w:delText>ing</w:delText>
        </w:r>
      </w:del>
      <w:r>
        <w:t xml:space="preserve"> </w:t>
      </w:r>
      <w:del w:id="17" w:author="Adam Lauring" w:date="2016-03-21T09:09:00Z">
        <w:r w:rsidDel="008F36EB">
          <w:delText>the study of</w:delText>
        </w:r>
      </w:del>
      <w:ins w:id="18" w:author="Adam Lauring" w:date="2016-03-21T09:09:00Z">
        <w:r w:rsidR="008F36EB">
          <w:t>studies of</w:t>
        </w:r>
      </w:ins>
      <w:r>
        <w:t xml:space="preserve"> viral evolution and molecular epidemiology</w:t>
      </w:r>
      <w:del w:id="19" w:author="Adam Lauring" w:date="2016-03-21T09:08:00Z">
        <w:r w:rsidDel="008F36EB">
          <w:delText xml:space="preserve"> through high-throughput measures of intrahost diversity</w:delText>
        </w:r>
      </w:del>
      <w:r>
        <w:t>. Until recently</w:t>
      </w:r>
      <w:ins w:id="20" w:author="Adam Lauring" w:date="2016-03-21T09:09:00Z">
        <w:r w:rsidR="008F36EB">
          <w:t>,</w:t>
        </w:r>
      </w:ins>
      <w:r>
        <w:t xml:space="preserve"> investigations of viral diversity were limited by </w:t>
      </w:r>
      <w:proofErr w:type="gramStart"/>
      <w:r>
        <w:t>labor intensive</w:t>
      </w:r>
      <w:proofErr w:type="gramEnd"/>
      <w:r>
        <w:t xml:space="preserve"> sequencing approaches</w:t>
      </w:r>
      <w:ins w:id="21" w:author="Adam Lauring" w:date="2016-03-21T09:09:00Z">
        <w:r w:rsidR="008F36EB">
          <w:t>. H</w:t>
        </w:r>
      </w:ins>
      <w:del w:id="22" w:author="Adam Lauring" w:date="2016-03-21T09:09:00Z">
        <w:r w:rsidDel="008F36EB">
          <w:delText>; h</w:delText>
        </w:r>
      </w:del>
      <w:r>
        <w:t xml:space="preserve">owever, it is now feasible to sequence patient-derived samples at sufficient read depth to detect rare single nucleotide variants (SNV), and the </w:t>
      </w:r>
      <w:del w:id="23" w:author="Adam Lauring" w:date="2016-03-21T09:17:00Z">
        <w:r w:rsidDel="008F36EB">
          <w:delText xml:space="preserve">high-throughput, </w:delText>
        </w:r>
      </w:del>
      <w:r>
        <w:t>cost-effective</w:t>
      </w:r>
      <w:ins w:id="24" w:author="Adam Lauring" w:date="2016-03-21T09:17:00Z">
        <w:r w:rsidR="008F36EB">
          <w:t>ness</w:t>
        </w:r>
      </w:ins>
      <w:r>
        <w:t xml:space="preserve"> </w:t>
      </w:r>
      <w:del w:id="25" w:author="Adam Lauring" w:date="2016-03-21T09:17:00Z">
        <w:r w:rsidDel="008F36EB">
          <w:delText xml:space="preserve">nature </w:delText>
        </w:r>
      </w:del>
      <w:r>
        <w:t>of NGS has le</w:t>
      </w:r>
      <w:del w:id="26" w:author="Adam Lauring" w:date="2016-03-21T09:17:00Z">
        <w:r w:rsidDel="008F36EB">
          <w:delText>a</w:delText>
        </w:r>
      </w:del>
      <w:r>
        <w:t>d to an explosion of studies that quantify viral diversity within and between hosts (e.g</w:t>
      </w:r>
      <w:proofErr w:type="gramStart"/>
      <w:r>
        <w:t>.[</w:t>
      </w:r>
      <w:proofErr w:type="gramEnd"/>
      <w:r>
        <w:t>@Andersen:2015jj], [@Grubaugh:2015by], [@Rogers:2015ij],[@Poon:2016gf]). Given the increasing contribution of NGS to the field of virology</w:t>
      </w:r>
      <w:ins w:id="27" w:author="Adam Lauring" w:date="2016-03-21T09:17:00Z">
        <w:r w:rsidR="008F36EB">
          <w:t>,</w:t>
        </w:r>
      </w:ins>
      <w:r>
        <w:t xml:space="preserve"> it is important to reflect on the accuracy of these methods and the controls that are needed to ensure robust conclusions.</w:t>
      </w:r>
    </w:p>
    <w:p w14:paraId="1655D28F" w14:textId="77777777" w:rsidR="00E55F5A" w:rsidRDefault="00154F16">
      <w:pPr>
        <w:pStyle w:val="BodyText"/>
      </w:pPr>
      <w:r>
        <w:t xml:space="preserve">Because next generation sequencing of viral populations often produces tens of thousands of reads per genomic position, the sensitivity of these approaches has been assumed to be quite </w:t>
      </w:r>
      <w:del w:id="28" w:author="Adam Lauring" w:date="2016-03-21T09:17:00Z">
        <w:r w:rsidDel="00026E9B">
          <w:delText xml:space="preserve">robust </w:delText>
        </w:r>
      </w:del>
      <w:ins w:id="29" w:author="Adam Lauring" w:date="2016-03-21T09:17:00Z">
        <w:r w:rsidR="00026E9B">
          <w:t xml:space="preserve">high </w:t>
        </w:r>
      </w:ins>
      <w:r>
        <w:t>(cite). However, patient</w:t>
      </w:r>
      <w:ins w:id="30" w:author="Adam Lauring" w:date="2016-03-21T09:18:00Z">
        <w:r w:rsidR="00026E9B">
          <w:t>-</w:t>
        </w:r>
      </w:ins>
      <w:del w:id="31" w:author="Adam Lauring" w:date="2016-03-21T09:17:00Z">
        <w:r w:rsidDel="00026E9B">
          <w:delText xml:space="preserve"> </w:delText>
        </w:r>
      </w:del>
      <w:r>
        <w:t>derived samples can differ in input titer by orders of magnitude (e.g. [@Lau</w:t>
      </w:r>
      <w:proofErr w:type="gramStart"/>
      <w:r>
        <w:t>:2013ima</w:t>
      </w:r>
      <w:proofErr w:type="gramEnd"/>
      <w:r>
        <w:t xml:space="preserve">],[@Teunis:2015iw],[@Takeyama:2015jg]), and this variability can have drastic impacts on the sensitivity </w:t>
      </w:r>
      <w:del w:id="32" w:author="Adam Lauring" w:date="2016-03-21T09:18:00Z">
        <w:r w:rsidDel="00026E9B">
          <w:delText>of detecting</w:delText>
        </w:r>
      </w:del>
      <w:ins w:id="33" w:author="Adam Lauring" w:date="2016-03-21T09:18:00Z">
        <w:r w:rsidR="00026E9B">
          <w:t>of detection for</w:t>
        </w:r>
      </w:ins>
      <w:r>
        <w:t xml:space="preserve"> rare events. Furthermore, some library preparations result in variable sequencing coverage both within and between samples. These sources of ascertainment bias can be easily overlooked in NGS based studies of viral diversity.</w:t>
      </w:r>
    </w:p>
    <w:p w14:paraId="757B8832" w14:textId="77777777" w:rsidR="00E55F5A" w:rsidRDefault="00154F16">
      <w:pPr>
        <w:pStyle w:val="BodyText"/>
      </w:pPr>
      <w:r>
        <w:t xml:space="preserve">The specificity of NGS is another factor to consider when designing an experiment using patient-derived samples. Each sequencing platform has inherent error profiles (cite), and sample collection, target amplification, and library preparation are additional processes whereby errors can be introduced and propagated. </w:t>
      </w:r>
      <w:del w:id="34" w:author="Adam Lauring" w:date="2016-03-21T09:19:00Z">
        <w:r w:rsidDel="00026E9B">
          <w:delText>As we will show, the</w:delText>
        </w:r>
      </w:del>
      <w:ins w:id="35" w:author="Adam Lauring" w:date="2016-03-21T09:19:00Z">
        <w:r w:rsidR="00026E9B">
          <w:t>The</w:t>
        </w:r>
      </w:ins>
      <w:r>
        <w:t xml:space="preserve"> next generation sequencing of </w:t>
      </w:r>
      <w:ins w:id="36" w:author="Adam Lauring" w:date="2016-03-21T09:19:00Z">
        <w:r w:rsidR="00026E9B">
          <w:t xml:space="preserve">RNA </w:t>
        </w:r>
      </w:ins>
      <w:r>
        <w:t>vir</w:t>
      </w:r>
      <w:ins w:id="37" w:author="Adam Lauring" w:date="2016-03-21T09:19:00Z">
        <w:r w:rsidR="00026E9B">
          <w:t>us</w:t>
        </w:r>
      </w:ins>
      <w:del w:id="38" w:author="Adam Lauring" w:date="2016-03-21T09:19:00Z">
        <w:r w:rsidDel="00026E9B">
          <w:delText>al</w:delText>
        </w:r>
      </w:del>
      <w:r>
        <w:t xml:space="preserve"> populations</w:t>
      </w:r>
      <w:ins w:id="39" w:author="Adam Lauring" w:date="2016-03-21T09:19:00Z">
        <w:r w:rsidR="00026E9B">
          <w:t>,</w:t>
        </w:r>
      </w:ins>
      <w:del w:id="40" w:author="Adam Lauring" w:date="2016-03-21T09:19:00Z">
        <w:r w:rsidDel="00026E9B">
          <w:delText>, in particular those of RNA viruses,</w:delText>
        </w:r>
      </w:del>
      <w:r>
        <w:t xml:space="preserve"> is </w:t>
      </w:r>
      <w:ins w:id="41" w:author="Adam Lauring" w:date="2016-03-21T09:19:00Z">
        <w:r w:rsidR="00026E9B">
          <w:t xml:space="preserve">particularly </w:t>
        </w:r>
      </w:ins>
      <w:r>
        <w:t>error prone, and these errors must be accounted for to ensure accurate secondary analysis.</w:t>
      </w:r>
    </w:p>
    <w:p w14:paraId="1F24D49C" w14:textId="77777777" w:rsidR="00E55F5A" w:rsidDel="00026E9B" w:rsidRDefault="00154F16">
      <w:pPr>
        <w:pStyle w:val="BodyText"/>
        <w:rPr>
          <w:del w:id="42" w:author="Adam Lauring" w:date="2016-03-21T09:23:00Z"/>
        </w:rPr>
      </w:pPr>
      <w:r>
        <w:t xml:space="preserve">Many sample preparation </w:t>
      </w:r>
      <w:del w:id="43" w:author="Adam Lauring" w:date="2016-03-21T09:20:00Z">
        <w:r w:rsidDel="00026E9B">
          <w:delText xml:space="preserve">pipelines </w:delText>
        </w:r>
      </w:del>
      <w:ins w:id="44" w:author="Adam Lauring" w:date="2016-03-21T09:20:00Z">
        <w:r w:rsidR="00026E9B">
          <w:t xml:space="preserve">protocols </w:t>
        </w:r>
      </w:ins>
      <w:r>
        <w:t>have been developed to control for errors in NGS</w:t>
      </w:r>
      <w:ins w:id="45" w:author="Adam Lauring" w:date="2016-03-21T09:23:00Z">
        <w:r w:rsidR="00026E9B">
          <w:t>-</w:t>
        </w:r>
      </w:ins>
      <w:del w:id="46" w:author="Adam Lauring" w:date="2016-03-21T09:23:00Z">
        <w:r w:rsidDel="00026E9B">
          <w:delText xml:space="preserve"> </w:delText>
        </w:r>
      </w:del>
      <w:r>
        <w:t>based studies</w:t>
      </w:r>
      <w:ins w:id="47" w:author="Adam Lauring" w:date="2016-03-21T09:22:00Z">
        <w:r w:rsidR="00026E9B">
          <w:t xml:space="preserve">. </w:t>
        </w:r>
      </w:ins>
      <w:del w:id="48" w:author="Adam Lauring" w:date="2016-03-21T09:22:00Z">
        <w:r w:rsidDel="00026E9B">
          <w:delText xml:space="preserve"> of RNA virus populations; </w:delText>
        </w:r>
      </w:del>
      <w:ins w:id="49" w:author="Adam Lauring" w:date="2016-03-21T09:23:00Z">
        <w:r w:rsidR="00026E9B">
          <w:t>H</w:t>
        </w:r>
      </w:ins>
      <w:del w:id="50" w:author="Adam Lauring" w:date="2016-03-21T09:23:00Z">
        <w:r w:rsidDel="00026E9B">
          <w:delText>h</w:delText>
        </w:r>
      </w:del>
      <w:r>
        <w:t xml:space="preserve">owever, each approach has its own caveats that ultimately limit its application. </w:t>
      </w:r>
      <w:del w:id="51" w:author="Adam Lauring" w:date="2016-03-21T09:23:00Z">
        <w:r w:rsidDel="00026E9B">
          <w:delText xml:space="preserve">For example, </w:delText>
        </w:r>
      </w:del>
      <w:proofErr w:type="spellStart"/>
      <w:r>
        <w:t>Cirseq</w:t>
      </w:r>
      <w:proofErr w:type="spellEnd"/>
      <w:r>
        <w:t xml:space="preserve"> is an ingenious approach in which template RNA is sheared and circularized prior to reverse transcription [@Acevedo</w:t>
      </w:r>
      <w:proofErr w:type="gramStart"/>
      <w:r>
        <w:t>:2014ej</w:t>
      </w:r>
      <w:proofErr w:type="gramEnd"/>
      <w:r>
        <w:t xml:space="preserve">]. </w:t>
      </w:r>
      <w:ins w:id="52" w:author="Adam Lauring" w:date="2016-03-21T09:23:00Z">
        <w:r w:rsidR="00026E9B">
          <w:t>Subsequent r</w:t>
        </w:r>
      </w:ins>
      <w:del w:id="53" w:author="Adam Lauring" w:date="2016-03-21T09:23:00Z">
        <w:r w:rsidDel="00026E9B">
          <w:delText>R</w:delText>
        </w:r>
      </w:del>
      <w:r>
        <w:t xml:space="preserve">olling circle </w:t>
      </w:r>
      <w:proofErr w:type="spellStart"/>
      <w:r>
        <w:t>cDNA</w:t>
      </w:r>
      <w:proofErr w:type="spellEnd"/>
      <w:r>
        <w:t xml:space="preserve"> synthesis produces tandem reads, generating a consensus sequence for each RNA fragment. While this method is likely to be highly sensitive for rare variant detection and can control for reverse transcription, PCR, and sequencing errors, the requirement for a large and relatively pure population of viral RNA limits its applicability to patient</w:t>
      </w:r>
      <w:ins w:id="54" w:author="Adam Lauring" w:date="2016-03-21T09:23:00Z">
        <w:r w:rsidR="00026E9B">
          <w:t>-</w:t>
        </w:r>
      </w:ins>
      <w:del w:id="55" w:author="Adam Lauring" w:date="2016-03-21T09:23:00Z">
        <w:r w:rsidDel="00026E9B">
          <w:delText xml:space="preserve"> </w:delText>
        </w:r>
      </w:del>
      <w:r>
        <w:t>derived samples [@Acevedo</w:t>
      </w:r>
      <w:proofErr w:type="gramStart"/>
      <w:r>
        <w:t>:2014df</w:t>
      </w:r>
      <w:proofErr w:type="gramEnd"/>
      <w:r>
        <w:t>].</w:t>
      </w:r>
      <w:ins w:id="56" w:author="Adam Lauring" w:date="2016-03-21T09:23:00Z">
        <w:r w:rsidR="00026E9B">
          <w:t xml:space="preserve"> </w:t>
        </w:r>
      </w:ins>
    </w:p>
    <w:p w14:paraId="62FD349E" w14:textId="77777777" w:rsidR="00E55F5A" w:rsidRDefault="00154F16">
      <w:pPr>
        <w:pStyle w:val="BodyText"/>
      </w:pPr>
      <w:r>
        <w:t>"Primer I</w:t>
      </w:r>
      <w:ins w:id="57" w:author="Adam Lauring" w:date="2016-03-21T09:24:00Z">
        <w:r w:rsidR="00026E9B">
          <w:t>D</w:t>
        </w:r>
      </w:ins>
      <w:del w:id="58" w:author="Adam Lauring" w:date="2016-03-21T09:24:00Z">
        <w:r w:rsidDel="00026E9B">
          <w:delText>d</w:delText>
        </w:r>
      </w:del>
      <w:r>
        <w:t xml:space="preserve">" </w:t>
      </w:r>
      <w:del w:id="59" w:author="Adam Lauring" w:date="2016-03-21T09:24:00Z">
        <w:r w:rsidDel="00026E9B">
          <w:delText xml:space="preserve">based </w:delText>
        </w:r>
      </w:del>
      <w:r>
        <w:t xml:space="preserve">methods require less input and target sequencing to the viral genome. </w:t>
      </w:r>
      <w:del w:id="60" w:author="Adam Lauring" w:date="2016-03-21T09:24:00Z">
        <w:r w:rsidDel="00026E9B">
          <w:delText>These methods</w:delText>
        </w:r>
      </w:del>
      <w:ins w:id="61" w:author="Adam Lauring" w:date="2016-03-21T09:24:00Z">
        <w:r w:rsidR="00026E9B">
          <w:t>This approach</w:t>
        </w:r>
      </w:ins>
      <w:r>
        <w:t xml:space="preserve"> </w:t>
      </w:r>
      <w:ins w:id="62" w:author="Adam Lauring" w:date="2016-03-21T09:24:00Z">
        <w:r w:rsidR="00026E9B">
          <w:t>relies upon</w:t>
        </w:r>
      </w:ins>
      <w:del w:id="63" w:author="Adam Lauring" w:date="2016-03-21T09:24:00Z">
        <w:r w:rsidDel="00026E9B">
          <w:delText>use</w:delText>
        </w:r>
      </w:del>
      <w:r>
        <w:t xml:space="preserve"> bar</w:t>
      </w:r>
      <w:del w:id="64" w:author="Adam Lauring" w:date="2016-03-21T09:24:00Z">
        <w:r w:rsidDel="00026E9B">
          <w:delText>-</w:delText>
        </w:r>
      </w:del>
      <w:r>
        <w:t xml:space="preserve">coded primers to construct consensus sequences for each </w:t>
      </w:r>
      <w:proofErr w:type="spellStart"/>
      <w:r>
        <w:t>cDNA</w:t>
      </w:r>
      <w:proofErr w:type="spellEnd"/>
      <w:r>
        <w:t xml:space="preserve"> template and </w:t>
      </w:r>
      <w:del w:id="65" w:author="Adam Lauring" w:date="2016-03-21T09:25:00Z">
        <w:r w:rsidDel="00026E9B">
          <w:delText xml:space="preserve">can </w:delText>
        </w:r>
      </w:del>
      <w:r>
        <w:t>control for PCR and sequencing errors [@Jabara</w:t>
      </w:r>
      <w:proofErr w:type="gramStart"/>
      <w:r>
        <w:t>:2011eo</w:t>
      </w:r>
      <w:proofErr w:type="gramEnd"/>
      <w:r>
        <w:t xml:space="preserve">]. </w:t>
      </w:r>
      <w:ins w:id="66" w:author="Adam Lauring" w:date="2016-03-21T09:25:00Z">
        <w:r w:rsidR="00026E9B">
          <w:t>Because P</w:t>
        </w:r>
      </w:ins>
      <w:del w:id="67" w:author="Adam Lauring" w:date="2016-03-21T09:25:00Z">
        <w:r w:rsidDel="00026E9B">
          <w:delText>P</w:delText>
        </w:r>
      </w:del>
      <w:r>
        <w:t>rimer I</w:t>
      </w:r>
      <w:ins w:id="68" w:author="Adam Lauring" w:date="2016-03-21T09:25:00Z">
        <w:r w:rsidR="00026E9B">
          <w:t>D</w:t>
        </w:r>
      </w:ins>
      <w:del w:id="69" w:author="Adam Lauring" w:date="2016-03-21T09:25:00Z">
        <w:r w:rsidDel="00026E9B">
          <w:delText>d</w:delText>
        </w:r>
      </w:del>
      <w:r>
        <w:t xml:space="preserve"> </w:t>
      </w:r>
      <w:del w:id="70" w:author="Adam Lauring" w:date="2016-03-21T09:25:00Z">
        <w:r w:rsidDel="00026E9B">
          <w:delText xml:space="preserve">based </w:delText>
        </w:r>
      </w:del>
      <w:r>
        <w:t xml:space="preserve">methods require </w:t>
      </w:r>
      <w:ins w:id="71" w:author="Adam Lauring" w:date="2016-03-21T09:25:00Z">
        <w:r w:rsidR="00026E9B">
          <w:t xml:space="preserve">that </w:t>
        </w:r>
      </w:ins>
      <w:r>
        <w:t>each bar code be physically attached to a PCR produc</w:t>
      </w:r>
      <w:ins w:id="72" w:author="Adam Lauring" w:date="2016-03-21T09:25:00Z">
        <w:r w:rsidR="00026E9B">
          <w:t>t, they</w:t>
        </w:r>
      </w:ins>
      <w:del w:id="73" w:author="Adam Lauring" w:date="2016-03-21T09:25:00Z">
        <w:r w:rsidDel="00026E9B">
          <w:delText>t and</w:delText>
        </w:r>
      </w:del>
      <w:r>
        <w:t xml:space="preserve"> are most easily applied to</w:t>
      </w:r>
      <w:del w:id="74" w:author="Adam Lauring" w:date="2016-03-21T09:25:00Z">
        <w:r w:rsidDel="00026E9B">
          <w:delText xml:space="preserve"> a</w:delText>
        </w:r>
      </w:del>
      <w:r>
        <w:t xml:space="preserve"> </w:t>
      </w:r>
      <w:proofErr w:type="gramStart"/>
      <w:r>
        <w:t>small targeted</w:t>
      </w:r>
      <w:proofErr w:type="gramEnd"/>
      <w:r>
        <w:t xml:space="preserve"> regions of the genome. As such, they have limited application in whole genome sequencing.</w:t>
      </w:r>
    </w:p>
    <w:p w14:paraId="26D88A56" w14:textId="77777777" w:rsidR="00E55F5A" w:rsidRDefault="00154F16">
      <w:pPr>
        <w:pStyle w:val="BodyText"/>
      </w:pPr>
      <w:r>
        <w:t>An adapted form of sequence independent single primer amplification (SISPA) is an alternative approach that allows for whole genome sequencing and controls for errors propagated during library preparation [@Djikeng</w:t>
      </w:r>
      <w:proofErr w:type="gramStart"/>
      <w:r>
        <w:t>:2008cd</w:t>
      </w:r>
      <w:proofErr w:type="gramEnd"/>
      <w:r>
        <w:t xml:space="preserve">]. In this method RT-PCR products are sheared and tagged with bar-coded random primers in a </w:t>
      </w:r>
      <w:proofErr w:type="spellStart"/>
      <w:r>
        <w:t>klenow</w:t>
      </w:r>
      <w:proofErr w:type="spellEnd"/>
      <w:r>
        <w:t xml:space="preserve"> reaction, prior to library preparation. </w:t>
      </w:r>
      <w:proofErr w:type="gramStart"/>
      <w:r>
        <w:t>SISPA controls for any errors that may arise during the library amplification such as PCR biases.</w:t>
      </w:r>
      <w:proofErr w:type="gramEnd"/>
      <w:r>
        <w:t xml:space="preserve"> This method has been used in conjunction with statistical algorithms to control for accuracy in studies of intrahost influenza diversity (</w:t>
      </w:r>
      <w:proofErr w:type="spellStart"/>
      <w:r>
        <w:t>Ghedin</w:t>
      </w:r>
      <w:proofErr w:type="spellEnd"/>
      <w:r>
        <w:t xml:space="preserve"> group citations). However, the bar-coding reaction used in SISPA is biased and </w:t>
      </w:r>
      <w:del w:id="75" w:author="Adam Lauring" w:date="2016-03-21T09:26:00Z">
        <w:r w:rsidDel="00026E9B">
          <w:delText xml:space="preserve">results </w:delText>
        </w:r>
      </w:del>
      <w:ins w:id="76" w:author="Adam Lauring" w:date="2016-03-21T09:26:00Z">
        <w:r w:rsidR="00026E9B">
          <w:t xml:space="preserve">can result </w:t>
        </w:r>
      </w:ins>
      <w:r>
        <w:t>in uneven coverage and sensitivity across the genome [@Rosseel</w:t>
      </w:r>
      <w:proofErr w:type="gramStart"/>
      <w:r>
        <w:t>:2013dn</w:t>
      </w:r>
      <w:proofErr w:type="gramEnd"/>
      <w:r>
        <w:t>].</w:t>
      </w:r>
    </w:p>
    <w:p w14:paraId="5C3FBF29" w14:textId="77777777" w:rsidR="00E55F5A" w:rsidRDefault="00154F16">
      <w:pPr>
        <w:pStyle w:val="BodyText"/>
      </w:pPr>
      <w:r>
        <w:lastRenderedPageBreak/>
        <w:t>Given the above limitations, many statistical approaches have been developed to distinguish true variants from sequencing errors [@Gerstung</w:t>
      </w:r>
      <w:proofErr w:type="gramStart"/>
      <w:r>
        <w:t>:1js</w:t>
      </w:r>
      <w:proofErr w:type="gramEnd"/>
      <w:r>
        <w:t>; @Isakov:2015gq; @Wilm:2012br; @Macalalad:2012fx; @Koboldt:2009dk]. In general, these algorithms calculate base</w:t>
      </w:r>
      <w:ins w:id="77" w:author="Adam Lauring" w:date="2016-03-21T09:26:00Z">
        <w:r w:rsidR="00026E9B">
          <w:t>-</w:t>
        </w:r>
      </w:ins>
      <w:del w:id="78" w:author="Adam Lauring" w:date="2016-03-21T09:26:00Z">
        <w:r w:rsidDel="00026E9B">
          <w:delText xml:space="preserve"> </w:delText>
        </w:r>
      </w:del>
      <w:r>
        <w:t>specific error rates from various metrics including but not limited to: mapping quality (</w:t>
      </w:r>
      <w:proofErr w:type="spellStart"/>
      <w:r>
        <w:t>MapQ</w:t>
      </w:r>
      <w:proofErr w:type="spellEnd"/>
      <w:r>
        <w:t>), base quality (</w:t>
      </w:r>
      <w:proofErr w:type="spellStart"/>
      <w:r>
        <w:t>Phred</w:t>
      </w:r>
      <w:proofErr w:type="spellEnd"/>
      <w:r>
        <w:t>), strand bias, and sequence context. True variants are identified as those with frequencies exceeding the expected error rate according to some predetermined statistical test. Despite being employed in many NGS based studies of viral diversity (e.g</w:t>
      </w:r>
      <w:proofErr w:type="gramStart"/>
      <w:r>
        <w:t>. )</w:t>
      </w:r>
      <w:proofErr w:type="gramEnd"/>
      <w:r>
        <w:t xml:space="preserve">, few of these algorithms have been benchmarked using defined viral populations, and to our knowledge none have been tested under conditions that mimic those found in patient-derived samples. The accuracy of such algorithms in the context of NGS studies of patient-derived viral populations is </w:t>
      </w:r>
      <w:del w:id="79" w:author="Adam Lauring" w:date="2016-03-21T09:26:00Z">
        <w:r w:rsidDel="00026E9B">
          <w:delText xml:space="preserve">not </w:delText>
        </w:r>
      </w:del>
      <w:ins w:id="80" w:author="Adam Lauring" w:date="2016-03-21T09:26:00Z">
        <w:r w:rsidR="00026E9B">
          <w:t>largely un</w:t>
        </w:r>
      </w:ins>
      <w:r>
        <w:t>known.</w:t>
      </w:r>
    </w:p>
    <w:p w14:paraId="14957166" w14:textId="77777777" w:rsidR="00E55F5A" w:rsidRDefault="00154F16">
      <w:pPr>
        <w:pStyle w:val="BodyText"/>
      </w:pPr>
      <w:r>
        <w:t xml:space="preserve">Here, we use </w:t>
      </w:r>
      <w:proofErr w:type="gramStart"/>
      <w:ins w:id="81" w:author="Adam Lauring" w:date="2016-03-21T09:27:00Z">
        <w:r w:rsidR="00026E9B">
          <w:t>genetically-</w:t>
        </w:r>
      </w:ins>
      <w:r>
        <w:t>defined</w:t>
      </w:r>
      <w:proofErr w:type="gramEnd"/>
      <w:r>
        <w:t xml:space="preserve"> populations of Influenza A </w:t>
      </w:r>
      <w:ins w:id="82" w:author="Adam Lauring" w:date="2016-03-21T09:27:00Z">
        <w:r w:rsidR="00026E9B">
          <w:t xml:space="preserve">virus </w:t>
        </w:r>
      </w:ins>
      <w:r>
        <w:t>and variable input titers to indirectly determine the accuracy of rare variant detection in patient-derived samples. We highlight the challenges that accompany NGS</w:t>
      </w:r>
      <w:ins w:id="83" w:author="Adam Lauring" w:date="2016-03-21T09:27:00Z">
        <w:r w:rsidR="00026E9B">
          <w:t>-</w:t>
        </w:r>
      </w:ins>
      <w:del w:id="84" w:author="Adam Lauring" w:date="2016-03-21T09:27:00Z">
        <w:r w:rsidDel="00026E9B">
          <w:delText xml:space="preserve"> </w:delText>
        </w:r>
      </w:del>
      <w:r>
        <w:t>based studies of viral diversity and include a few means for improved the accuracy. This work exemplifies the controls that should be run prior to any NGS based study of viral populations and provides a comprehensive data set for benchmarking other pipelines.</w:t>
      </w:r>
    </w:p>
    <w:p w14:paraId="442BFFF1" w14:textId="77777777" w:rsidR="00E55F5A" w:rsidRPr="004C7AC2" w:rsidRDefault="00154F16">
      <w:pPr>
        <w:pStyle w:val="Heading2"/>
        <w:rPr>
          <w:sz w:val="22"/>
          <w:szCs w:val="22"/>
          <w:rPrChange w:id="85" w:author="Adam Lauring" w:date="2016-03-21T09:28:00Z">
            <w:rPr/>
          </w:rPrChange>
        </w:rPr>
      </w:pPr>
      <w:bookmarkStart w:id="86" w:name="methods"/>
      <w:bookmarkEnd w:id="86"/>
      <w:r w:rsidRPr="004C7AC2">
        <w:rPr>
          <w:sz w:val="22"/>
          <w:szCs w:val="22"/>
          <w:rPrChange w:id="87" w:author="Adam Lauring" w:date="2016-03-21T09:28:00Z">
            <w:rPr/>
          </w:rPrChange>
        </w:rPr>
        <w:t>Methods</w:t>
      </w:r>
    </w:p>
    <w:p w14:paraId="670688A1" w14:textId="77777777" w:rsidR="00E55F5A" w:rsidDel="004C7AC2" w:rsidRDefault="00154F16">
      <w:pPr>
        <w:pStyle w:val="Heading3"/>
        <w:rPr>
          <w:del w:id="88" w:author="Adam Lauring" w:date="2016-03-21T09:28:00Z"/>
          <w:i/>
          <w:szCs w:val="22"/>
        </w:rPr>
        <w:pPrChange w:id="89" w:author="Adam Lauring" w:date="2016-03-21T09:28:00Z">
          <w:pPr>
            <w:pStyle w:val="FirstParagraph"/>
          </w:pPr>
        </w:pPrChange>
      </w:pPr>
      <w:bookmarkStart w:id="90" w:name="viruses-and-cells"/>
      <w:bookmarkEnd w:id="90"/>
      <w:r w:rsidRPr="004C7AC2">
        <w:rPr>
          <w:i/>
          <w:szCs w:val="22"/>
          <w:rPrChange w:id="91" w:author="Adam Lauring" w:date="2016-03-21T09:28:00Z">
            <w:rPr/>
          </w:rPrChange>
        </w:rPr>
        <w:t>Viruses and cells</w:t>
      </w:r>
    </w:p>
    <w:p w14:paraId="00B47EA8" w14:textId="77777777" w:rsidR="004C7AC2" w:rsidRPr="004C7AC2" w:rsidRDefault="004C7AC2">
      <w:pPr>
        <w:pStyle w:val="BodyText"/>
        <w:rPr>
          <w:ins w:id="92" w:author="Adam Lauring" w:date="2016-03-21T09:28:00Z"/>
        </w:rPr>
        <w:pPrChange w:id="93" w:author="Adam Lauring" w:date="2016-03-21T09:28:00Z">
          <w:pPr>
            <w:pStyle w:val="Heading3"/>
          </w:pPr>
        </w:pPrChange>
      </w:pPr>
    </w:p>
    <w:p w14:paraId="276B914E" w14:textId="77777777" w:rsidR="00E55F5A" w:rsidRPr="004C7ED1" w:rsidRDefault="00154F16">
      <w:pPr>
        <w:pStyle w:val="Heading3"/>
        <w:rPr>
          <w:szCs w:val="22"/>
        </w:rPr>
        <w:pPrChange w:id="94" w:author="Adam Lauring" w:date="2016-03-21T09:28:00Z">
          <w:pPr>
            <w:pStyle w:val="FirstParagraph"/>
          </w:pPr>
        </w:pPrChange>
      </w:pPr>
      <w:proofErr w:type="spellStart"/>
      <w:r w:rsidRPr="004C7AC2">
        <w:rPr>
          <w:b w:val="0"/>
          <w:szCs w:val="22"/>
          <w:rPrChange w:id="95" w:author="Adam Lauring" w:date="2016-03-21T09:28:00Z">
            <w:rPr/>
          </w:rPrChange>
        </w:rPr>
        <w:t>Madin</w:t>
      </w:r>
      <w:proofErr w:type="spellEnd"/>
      <w:r w:rsidRPr="004C7AC2">
        <w:rPr>
          <w:b w:val="0"/>
          <w:szCs w:val="22"/>
          <w:rPrChange w:id="96" w:author="Adam Lauring" w:date="2016-03-21T09:28:00Z">
            <w:rPr/>
          </w:rPrChange>
        </w:rPr>
        <w:t xml:space="preserve">-Darby canine kidney cells were provided by Arnold S. </w:t>
      </w:r>
      <w:proofErr w:type="spellStart"/>
      <w:r w:rsidRPr="004C7AC2">
        <w:rPr>
          <w:b w:val="0"/>
          <w:szCs w:val="22"/>
          <w:rPrChange w:id="97" w:author="Adam Lauring" w:date="2016-03-21T09:28:00Z">
            <w:rPr/>
          </w:rPrChange>
        </w:rPr>
        <w:t>Monto</w:t>
      </w:r>
      <w:proofErr w:type="spellEnd"/>
      <w:r w:rsidRPr="004C7AC2">
        <w:rPr>
          <w:b w:val="0"/>
          <w:szCs w:val="22"/>
          <w:rPrChange w:id="98" w:author="Adam Lauring" w:date="2016-03-21T09:28:00Z">
            <w:rPr/>
          </w:rPrChange>
        </w:rPr>
        <w:t xml:space="preserve"> (University of Michigan School of Public Health) and were maintained in Dulbecco's Modified Eagle Medium (DMEM, Invitrogen) with 10% fetal bovine serum (</w:t>
      </w:r>
      <w:proofErr w:type="spellStart"/>
      <w:r w:rsidRPr="004C7AC2">
        <w:rPr>
          <w:b w:val="0"/>
          <w:szCs w:val="22"/>
          <w:rPrChange w:id="99" w:author="Adam Lauring" w:date="2016-03-21T09:28:00Z">
            <w:rPr/>
          </w:rPrChange>
        </w:rPr>
        <w:t>Gibco</w:t>
      </w:r>
      <w:proofErr w:type="spellEnd"/>
      <w:r w:rsidRPr="004C7AC2">
        <w:rPr>
          <w:b w:val="0"/>
          <w:szCs w:val="22"/>
          <w:rPrChange w:id="100" w:author="Adam Lauring" w:date="2016-03-21T09:28:00Z">
            <w:rPr/>
          </w:rPrChange>
        </w:rPr>
        <w:t xml:space="preserve"> and </w:t>
      </w:r>
      <w:proofErr w:type="spellStart"/>
      <w:r w:rsidRPr="004C7AC2">
        <w:rPr>
          <w:b w:val="0"/>
          <w:szCs w:val="22"/>
          <w:rPrChange w:id="101" w:author="Adam Lauring" w:date="2016-03-21T09:28:00Z">
            <w:rPr/>
          </w:rPrChange>
        </w:rPr>
        <w:t>HyClone</w:t>
      </w:r>
      <w:proofErr w:type="spellEnd"/>
      <w:r w:rsidRPr="004C7AC2">
        <w:rPr>
          <w:b w:val="0"/>
          <w:szCs w:val="22"/>
          <w:rPrChange w:id="102" w:author="Adam Lauring" w:date="2016-03-21T09:28:00Z">
            <w:rPr/>
          </w:rPrChange>
        </w:rPr>
        <w:t>), 25mM HEPES (</w:t>
      </w:r>
      <w:proofErr w:type="spellStart"/>
      <w:r w:rsidRPr="004C7AC2">
        <w:rPr>
          <w:b w:val="0"/>
          <w:szCs w:val="22"/>
          <w:rPrChange w:id="103" w:author="Adam Lauring" w:date="2016-03-21T09:28:00Z">
            <w:rPr/>
          </w:rPrChange>
        </w:rPr>
        <w:t>Invitogen</w:t>
      </w:r>
      <w:proofErr w:type="spellEnd"/>
      <w:r w:rsidRPr="004C7AC2">
        <w:rPr>
          <w:b w:val="0"/>
          <w:szCs w:val="22"/>
          <w:rPrChange w:id="104" w:author="Adam Lauring" w:date="2016-03-21T09:28:00Z">
            <w:rPr/>
          </w:rPrChange>
        </w:rPr>
        <w:t>), and 0.1875% bovine serum albumin (Life Technologies). Influenza A/WSN/33(H1N1) virus was rescued from transfected cells using the 8 plasmid reverse genetic system containing the genomic segments (pHW181-188), a kind gift from Robert Webster (St. Jude's Children's Research Hospital) [@Hoffmann</w:t>
      </w:r>
      <w:proofErr w:type="gramStart"/>
      <w:r w:rsidRPr="004C7AC2">
        <w:rPr>
          <w:b w:val="0"/>
          <w:szCs w:val="22"/>
          <w:rPrChange w:id="105" w:author="Adam Lauring" w:date="2016-03-21T09:28:00Z">
            <w:rPr/>
          </w:rPrChange>
        </w:rPr>
        <w:t>:</w:t>
      </w:r>
      <w:commentRangeStart w:id="106"/>
      <w:r w:rsidRPr="004C7AC2">
        <w:rPr>
          <w:b w:val="0"/>
          <w:szCs w:val="22"/>
          <w:rPrChange w:id="107" w:author="Adam Lauring" w:date="2016-03-21T09:28:00Z">
            <w:rPr/>
          </w:rPrChange>
        </w:rPr>
        <w:t>2002ih</w:t>
      </w:r>
      <w:commentRangeEnd w:id="106"/>
      <w:proofErr w:type="gramEnd"/>
      <w:r w:rsidR="004C7AC2">
        <w:rPr>
          <w:rStyle w:val="CommentReference"/>
          <w:rFonts w:asciiTheme="minorHAnsi" w:eastAsiaTheme="minorHAnsi" w:hAnsiTheme="minorHAnsi" w:cstheme="minorBidi"/>
          <w:b w:val="0"/>
          <w:bCs w:val="0"/>
        </w:rPr>
        <w:commentReference w:id="106"/>
      </w:r>
      <w:r w:rsidRPr="004C7AC2">
        <w:rPr>
          <w:b w:val="0"/>
          <w:szCs w:val="22"/>
          <w:rPrChange w:id="108" w:author="Adam Lauring" w:date="2016-03-21T09:28:00Z">
            <w:rPr/>
          </w:rPrChange>
        </w:rPr>
        <w:t>]. A biological clone of influenza A/Puerto Rico/8/1934(H1N1) was obtained from ATCC (VR-1469) and the genomic segments were cloned into the pHW2000 reverse genetic system [@Pauly</w:t>
      </w:r>
      <w:proofErr w:type="gramStart"/>
      <w:r w:rsidRPr="004C7AC2">
        <w:rPr>
          <w:b w:val="0"/>
          <w:szCs w:val="22"/>
          <w:rPrChange w:id="109" w:author="Adam Lauring" w:date="2016-03-21T09:28:00Z">
            <w:rPr/>
          </w:rPrChange>
        </w:rPr>
        <w:t>:2015eq</w:t>
      </w:r>
      <w:proofErr w:type="gramEnd"/>
      <w:r w:rsidRPr="004C7AC2">
        <w:rPr>
          <w:b w:val="0"/>
          <w:szCs w:val="22"/>
          <w:rPrChange w:id="110" w:author="Adam Lauring" w:date="2016-03-21T09:28:00Z">
            <w:rPr/>
          </w:rPrChange>
        </w:rPr>
        <w:t>].</w:t>
      </w:r>
    </w:p>
    <w:p w14:paraId="64B21F7F" w14:textId="77777777" w:rsidR="00E55F5A" w:rsidRPr="004C7AC2" w:rsidRDefault="00154F16">
      <w:pPr>
        <w:pStyle w:val="Heading3"/>
        <w:rPr>
          <w:b w:val="0"/>
          <w:i/>
          <w:szCs w:val="22"/>
          <w:rPrChange w:id="111" w:author="Adam Lauring" w:date="2016-03-21T09:28:00Z">
            <w:rPr/>
          </w:rPrChange>
        </w:rPr>
      </w:pPr>
      <w:bookmarkStart w:id="112" w:name="viral-populations"/>
      <w:bookmarkEnd w:id="112"/>
      <w:r w:rsidRPr="004C7AC2">
        <w:rPr>
          <w:b w:val="0"/>
          <w:i/>
          <w:szCs w:val="22"/>
          <w:rPrChange w:id="113" w:author="Adam Lauring" w:date="2016-03-21T09:28:00Z">
            <w:rPr/>
          </w:rPrChange>
        </w:rPr>
        <w:t>Viral populations</w:t>
      </w:r>
    </w:p>
    <w:p w14:paraId="206F3F64" w14:textId="77777777" w:rsidR="00E55F5A" w:rsidRDefault="00154F16">
      <w:pPr>
        <w:pStyle w:val="FirstParagraph"/>
      </w:pPr>
      <w:r>
        <w:t xml:space="preserve">We extracted viral RNA from infected </w:t>
      </w:r>
      <w:proofErr w:type="spellStart"/>
      <w:r>
        <w:t>supernaturants</w:t>
      </w:r>
      <w:proofErr w:type="spellEnd"/>
      <w:r>
        <w:t xml:space="preserve"> using </w:t>
      </w:r>
      <w:proofErr w:type="spellStart"/>
      <w:r>
        <w:t>QIAamp</w:t>
      </w:r>
      <w:proofErr w:type="spellEnd"/>
      <w:r>
        <w:t xml:space="preserve"> Viral RNA kits (</w:t>
      </w:r>
      <w:proofErr w:type="spellStart"/>
      <w:r>
        <w:t>Qiagen</w:t>
      </w:r>
      <w:proofErr w:type="spellEnd"/>
      <w:r>
        <w:t xml:space="preserve"> 5204) and generated </w:t>
      </w:r>
      <w:proofErr w:type="spellStart"/>
      <w:r>
        <w:t>cDNA</w:t>
      </w:r>
      <w:proofErr w:type="spellEnd"/>
      <w:r>
        <w:t xml:space="preserve"> using Superscript III one-step with </w:t>
      </w:r>
      <w:proofErr w:type="spellStart"/>
      <w:r>
        <w:t>HiFi</w:t>
      </w:r>
      <w:proofErr w:type="spellEnd"/>
      <w:r>
        <w:t xml:space="preserve"> platinum </w:t>
      </w:r>
      <w:proofErr w:type="spellStart"/>
      <w:r>
        <w:t>Taq</w:t>
      </w:r>
      <w:proofErr w:type="spellEnd"/>
      <w:r>
        <w:t xml:space="preserve"> (Invitrogen 12574). PCR products were purified using the </w:t>
      </w:r>
      <w:proofErr w:type="spellStart"/>
      <w:r>
        <w:t>GeneJet</w:t>
      </w:r>
      <w:proofErr w:type="spellEnd"/>
      <w:r>
        <w:t xml:space="preserve"> PCR Purification Kit (</w:t>
      </w:r>
      <w:proofErr w:type="spellStart"/>
      <w:r>
        <w:t>ThermoFisher</w:t>
      </w:r>
      <w:proofErr w:type="spellEnd"/>
      <w:r>
        <w:t xml:space="preserve"> Scientific K0701) according to the manufacture</w:t>
      </w:r>
      <w:ins w:id="114" w:author="Adam Lauring" w:date="2016-03-21T09:29:00Z">
        <w:r w:rsidR="004C7AC2">
          <w:t>r</w:t>
        </w:r>
      </w:ins>
      <w:r>
        <w:t>s' instructions.</w:t>
      </w:r>
    </w:p>
    <w:p w14:paraId="66DF9EDE" w14:textId="77777777" w:rsidR="00E55F5A" w:rsidRPr="00C848BA" w:rsidRDefault="00154F16">
      <w:pPr>
        <w:pStyle w:val="Heading4"/>
        <w:rPr>
          <w:szCs w:val="22"/>
        </w:rPr>
      </w:pPr>
      <w:bookmarkStart w:id="115" w:name="pr8-wsn33-population"/>
      <w:bookmarkEnd w:id="115"/>
      <w:r w:rsidRPr="00B50A64">
        <w:rPr>
          <w:szCs w:val="22"/>
        </w:rPr>
        <w:t>PR8</w:t>
      </w:r>
      <w:ins w:id="116" w:author="Adam Lauring" w:date="2016-03-21T09:29:00Z">
        <w:r w:rsidR="004C7AC2">
          <w:rPr>
            <w:szCs w:val="22"/>
          </w:rPr>
          <w:t>-</w:t>
        </w:r>
      </w:ins>
      <w:del w:id="117" w:author="Adam Lauring" w:date="2016-03-21T09:29:00Z">
        <w:r w:rsidRPr="00B50A64" w:rsidDel="004C7AC2">
          <w:rPr>
            <w:szCs w:val="22"/>
          </w:rPr>
          <w:delText xml:space="preserve"> </w:delText>
        </w:r>
      </w:del>
      <w:r w:rsidRPr="00B50A64">
        <w:rPr>
          <w:szCs w:val="22"/>
        </w:rPr>
        <w:t>WSN33 population</w:t>
      </w:r>
    </w:p>
    <w:p w14:paraId="2BDE85B0" w14:textId="77777777" w:rsidR="00E55F5A" w:rsidRDefault="00154F16">
      <w:pPr>
        <w:pStyle w:val="FirstParagraph"/>
      </w:pPr>
      <w:r>
        <w:t xml:space="preserve">For the experiment in Figure 2, WSN33 and PR8 viruses were plaque purified and passaged three times in MDCK cells. We then verified the sequences of </w:t>
      </w:r>
      <w:proofErr w:type="gramStart"/>
      <w:r>
        <w:t>the these</w:t>
      </w:r>
      <w:proofErr w:type="gramEnd"/>
      <w:r>
        <w:t xml:space="preserve"> viruses by Sanger sequencing. Two microliters of RNA template </w:t>
      </w:r>
      <w:del w:id="118" w:author="Adam Lauring" w:date="2016-03-21T09:29:00Z">
        <w:r w:rsidDel="004C7AC2">
          <w:delText xml:space="preserve">was </w:delText>
        </w:r>
      </w:del>
      <w:ins w:id="119" w:author="Adam Lauring" w:date="2016-03-21T09:29:00Z">
        <w:r w:rsidR="004C7AC2">
          <w:t xml:space="preserve">were </w:t>
        </w:r>
      </w:ins>
      <w:r>
        <w:t xml:space="preserve">used to generate </w:t>
      </w:r>
      <w:proofErr w:type="spellStart"/>
      <w:r>
        <w:t>cDNA</w:t>
      </w:r>
      <w:proofErr w:type="spellEnd"/>
      <w:r>
        <w:t xml:space="preserve"> in</w:t>
      </w:r>
      <w:ins w:id="120" w:author="Adam Lauring" w:date="2016-03-21T09:29:00Z">
        <w:r w:rsidR="004C7AC2">
          <w:t xml:space="preserve"> eight</w:t>
        </w:r>
      </w:ins>
      <w:r>
        <w:t xml:space="preserve"> </w:t>
      </w:r>
      <w:del w:id="121" w:author="Adam Lauring" w:date="2016-03-21T09:30:00Z">
        <w:r w:rsidDel="004C7AC2">
          <w:delText xml:space="preserve">25 </w:delText>
        </w:r>
        <m:oMath>
          <m:r>
            <w:rPr>
              <w:rFonts w:ascii="Cambria Math" w:hAnsi="Cambria Math"/>
            </w:rPr>
            <m:t>μ</m:t>
          </m:r>
          <m:r>
            <m:rPr>
              <m:sty m:val="p"/>
            </m:rPr>
            <w:rPr>
              <w:rFonts w:ascii="Cambria Math" w:hAnsi="Cambria Math"/>
            </w:rPr>
            <m:t>l</m:t>
          </m:r>
        </m:oMath>
        <w:r w:rsidDel="004C7AC2">
          <w:delText xml:space="preserve"> </w:delText>
        </w:r>
      </w:del>
      <w:r>
        <w:t>segment</w:t>
      </w:r>
      <w:ins w:id="122" w:author="Adam Lauring" w:date="2016-03-21T09:30:00Z">
        <w:r w:rsidR="004C7AC2">
          <w:t>-</w:t>
        </w:r>
      </w:ins>
      <w:del w:id="123" w:author="Adam Lauring" w:date="2016-03-21T09:30:00Z">
        <w:r w:rsidDel="004C7AC2">
          <w:delText xml:space="preserve"> </w:delText>
        </w:r>
      </w:del>
      <w:r>
        <w:t>specific one</w:t>
      </w:r>
      <w:ins w:id="124" w:author="Adam Lauring" w:date="2016-03-21T09:30:00Z">
        <w:r w:rsidR="004C7AC2">
          <w:t>-</w:t>
        </w:r>
      </w:ins>
      <w:del w:id="125" w:author="Adam Lauring" w:date="2016-03-21T09:30:00Z">
        <w:r w:rsidDel="004C7AC2">
          <w:delText xml:space="preserve"> </w:delText>
        </w:r>
      </w:del>
      <w:r>
        <w:t xml:space="preserve">step RT-PCR with </w:t>
      </w:r>
      <m:oMath>
        <m:r>
          <w:rPr>
            <w:rFonts w:ascii="Cambria Math" w:hAnsi="Cambria Math"/>
          </w:rPr>
          <m:t>0.2</m:t>
        </m:r>
        <w:ins w:id="126" w:author="Adam Lauring" w:date="2016-03-21T09:30:00Z">
          <m:r>
            <w:rPr>
              <w:rFonts w:ascii="Cambria Math" w:hAnsi="Cambria Math"/>
            </w:rPr>
            <m:t xml:space="preserve"> </m:t>
          </m:r>
        </w:ins>
        <m:r>
          <w:rPr>
            <w:rFonts w:ascii="Cambria Math" w:hAnsi="Cambria Math"/>
          </w:rPr>
          <m:t>μ</m:t>
        </m:r>
        <m:r>
          <m:rPr>
            <m:sty m:val="p"/>
          </m:rPr>
          <w:rPr>
            <w:rFonts w:ascii="Cambria Math" w:hAnsi="Cambria Math"/>
          </w:rPr>
          <m:t>M</m:t>
        </m:r>
      </m:oMath>
      <w:r>
        <w:t xml:space="preserve"> of the following </w:t>
      </w:r>
      <w:proofErr w:type="gramStart"/>
      <w:r>
        <w:t>primers :</w:t>
      </w:r>
      <w:proofErr w:type="gramEnd"/>
      <w:r>
        <w:t xml:space="preserve"> PB2-Forward-JT (5'-GCAGGTCAATTATATTCAATATGGAAA-3'), PB2-Reverse-JT (5'-CAAGGTCGTTTTTAAACTATTCGACAC-3'), PB1-Forward-JT (5'-GCAGGCAAACCATTTGAATGG-3'), PB1-Reverse-JT (5'-CAAGGCATTTTTTCATGAAGGACAAG-3'), PA-Forward-JT (GCAGGTACTGATTCAAAATGGAAG-3'), PA-Reverse-JT (CAAGGTACTTTTTTGGACAGTATGG-3'), NA-Forward-JT 5'-(GCAGGAGTTTAAATGAATCCAAACC-3'), NA-Reverse-JT (5'-</w:t>
      </w:r>
      <w:r>
        <w:lastRenderedPageBreak/>
        <w:t xml:space="preserve">CAAGGAGTTTTTTGAACAAACTACTTG-3'), HA-Forward-JT (5'-GCAGGGGAAAATAAAAACAACCAAAAT-3'), HA-Reverse-JT (5'-CAAGGGTGTTTTTCCTTATATTTCTGAA-3'), NP-Forward-JT (5'-GCAGGGTAGATAATCACTCACAG-3'), NP-Reverse-JT (5'-CAAGGGTATTTTTCTTTAATTGTCGTACT-3'), M-Forward-JT (5'-GCAGGTAGATATTGAAAGATGAGTC-3'), M-Reverse-JT (5'-CAAGGTAGTTTTTTACTCCAGCTCT-3'), NS-Forward-JT (5'-GCAGGGTGACAAAGACATAATG-3'), NS-Reverse-JT (5'-CAAAGGGTGTTTTTTATTATTAAATAAGCTG-3'). Reaction conditions were </w:t>
      </w:r>
      <m:oMath>
        <m:sSup>
          <m:sSupPr>
            <m:ctrlPr>
              <w:rPr>
                <w:rFonts w:ascii="Cambria Math" w:hAnsi="Cambria Math"/>
              </w:rPr>
            </m:ctrlPr>
          </m:sSupPr>
          <m:e>
            <m:r>
              <w:rPr>
                <w:rFonts w:ascii="Cambria Math" w:hAnsi="Cambria Math"/>
              </w:rPr>
              <m:t>50</m:t>
            </m:r>
          </m:e>
          <m:sup>
            <m:r>
              <w:rPr>
                <w:rFonts w:ascii="Cambria Math" w:hAnsi="Cambria Math"/>
              </w:rPr>
              <m:t>∘</m:t>
            </m:r>
          </m:sup>
        </m:sSup>
        <m:r>
          <m:rPr>
            <m:sty m:val="p"/>
          </m:rPr>
          <w:rPr>
            <w:rFonts w:ascii="Cambria Math" w:hAnsi="Cambria Math"/>
          </w:rPr>
          <m:t>C</m:t>
        </m:r>
      </m:oMath>
      <w:r>
        <w:t xml:space="preserve"> (60 min), </w:t>
      </w:r>
      <m:oMath>
        <m:sSup>
          <m:sSupPr>
            <m:ctrlPr>
              <w:rPr>
                <w:rFonts w:ascii="Cambria Math" w:hAnsi="Cambria Math"/>
              </w:rPr>
            </m:ctrlPr>
          </m:sSupPr>
          <m:e>
            <m:r>
              <w:rPr>
                <w:rFonts w:ascii="Cambria Math" w:hAnsi="Cambria Math"/>
              </w:rPr>
              <m:t>94</m:t>
            </m:r>
          </m:e>
          <m:sup>
            <m:r>
              <w:rPr>
                <w:rFonts w:ascii="Cambria Math" w:hAnsi="Cambria Math"/>
              </w:rPr>
              <m:t>∘</m:t>
            </m:r>
          </m:sup>
        </m:sSup>
        <m:r>
          <m:rPr>
            <m:sty m:val="p"/>
          </m:rPr>
          <w:rPr>
            <w:rFonts w:ascii="Cambria Math" w:hAnsi="Cambria Math"/>
          </w:rPr>
          <m:t>C</m:t>
        </m:r>
      </m:oMath>
      <w:r>
        <w:t xml:space="preserve"> (2 min), followed by 30 cycles of </w:t>
      </w:r>
      <m:oMath>
        <m:sSup>
          <m:sSupPr>
            <m:ctrlPr>
              <w:rPr>
                <w:rFonts w:ascii="Cambria Math" w:hAnsi="Cambria Math"/>
              </w:rPr>
            </m:ctrlPr>
          </m:sSupPr>
          <m:e>
            <m:r>
              <w:rPr>
                <w:rFonts w:ascii="Cambria Math" w:hAnsi="Cambria Math"/>
              </w:rPr>
              <m:t>94</m:t>
            </m:r>
          </m:e>
          <m:sup>
            <m:r>
              <w:rPr>
                <w:rFonts w:ascii="Cambria Math" w:hAnsi="Cambria Math"/>
              </w:rPr>
              <m:t>∘</m:t>
            </m:r>
          </m:sup>
        </m:sSup>
        <m:r>
          <m:rPr>
            <m:sty m:val="p"/>
          </m:rPr>
          <w:rPr>
            <w:rFonts w:ascii="Cambria Math" w:hAnsi="Cambria Math"/>
          </w:rPr>
          <m:t>C</m:t>
        </m:r>
      </m:oMath>
      <w:r>
        <w:t xml:space="preserve"> (30 sec), </w:t>
      </w:r>
      <m:oMath>
        <m:sSup>
          <m:sSupPr>
            <m:ctrlPr>
              <w:rPr>
                <w:rFonts w:ascii="Cambria Math" w:hAnsi="Cambria Math"/>
              </w:rPr>
            </m:ctrlPr>
          </m:sSupPr>
          <m:e>
            <m:r>
              <w:rPr>
                <w:rFonts w:ascii="Cambria Math" w:hAnsi="Cambria Math"/>
              </w:rPr>
              <m:t>54</m:t>
            </m:r>
          </m:e>
          <m:sup>
            <m:r>
              <w:rPr>
                <w:rFonts w:ascii="Cambria Math" w:hAnsi="Cambria Math"/>
              </w:rPr>
              <m:t>∘</m:t>
            </m:r>
          </m:sup>
        </m:sSup>
        <m:r>
          <m:rPr>
            <m:sty m:val="p"/>
          </m:rPr>
          <w:rPr>
            <w:rFonts w:ascii="Cambria Math" w:hAnsi="Cambria Math"/>
          </w:rPr>
          <m:t>C</m:t>
        </m:r>
      </m:oMath>
      <w:r>
        <w:t xml:space="preserve"> (30 sec), and </w:t>
      </w:r>
      <m:oMath>
        <m:sSup>
          <m:sSupPr>
            <m:ctrlPr>
              <w:rPr>
                <w:rFonts w:ascii="Cambria Math" w:hAnsi="Cambria Math"/>
              </w:rPr>
            </m:ctrlPr>
          </m:sSupPr>
          <m:e>
            <m:r>
              <w:rPr>
                <w:rFonts w:ascii="Cambria Math" w:hAnsi="Cambria Math"/>
              </w:rPr>
              <m:t>68</m:t>
            </m:r>
          </m:e>
          <m:sup>
            <m:r>
              <w:rPr>
                <w:rFonts w:ascii="Cambria Math" w:hAnsi="Cambria Math"/>
              </w:rPr>
              <m:t>∘</m:t>
            </m:r>
          </m:sup>
        </m:sSup>
        <m:r>
          <m:rPr>
            <m:sty m:val="p"/>
          </m:rPr>
          <w:rPr>
            <w:rFonts w:ascii="Cambria Math" w:hAnsi="Cambria Math"/>
          </w:rPr>
          <m:t>C</m:t>
        </m:r>
      </m:oMath>
      <w:r>
        <w:t xml:space="preserve"> (3 min). Molar equivalents of each PCR product were pooled to generate reconstituted cDNA genomes of WSN33 and PR8. The WSN33 cDNA pool was then serially diluted into the PR8 cDNA pool to yield </w:t>
      </w:r>
      <w:ins w:id="127" w:author="Adam Lauring" w:date="2016-03-21T09:30:00Z">
        <w:r w:rsidR="004C7AC2">
          <w:t xml:space="preserve">WSN33-PR8 </w:t>
        </w:r>
      </w:ins>
      <w:r>
        <w:t xml:space="preserve">mixtures in which WSN33 made up 5, 2.5, 1.25, 0.63, and 0.16% of the population. Seven hundred and fifty </w:t>
      </w:r>
      <w:proofErr w:type="spellStart"/>
      <w:r>
        <w:t>nanograms</w:t>
      </w:r>
      <w:proofErr w:type="spellEnd"/>
      <w:r>
        <w:t xml:space="preserve"> of </w:t>
      </w:r>
      <w:del w:id="128" w:author="Adam Lauring" w:date="2016-03-21T09:31:00Z">
        <w:r w:rsidDel="004C7AC2">
          <w:delText xml:space="preserve">purified </w:delText>
        </w:r>
      </w:del>
      <w:ins w:id="129" w:author="Adam Lauring" w:date="2016-03-21T09:31:00Z">
        <w:r w:rsidR="004C7AC2">
          <w:t>each mixture</w:t>
        </w:r>
      </w:ins>
      <w:del w:id="130" w:author="Adam Lauring" w:date="2016-03-21T09:31:00Z">
        <w:r w:rsidDel="004C7AC2">
          <w:delText>PCR products</w:delText>
        </w:r>
      </w:del>
      <w:r>
        <w:t xml:space="preserve"> were sheared to an average size of 300-400 bp using a </w:t>
      </w:r>
      <w:proofErr w:type="spellStart"/>
      <w:r>
        <w:t>Covaris</w:t>
      </w:r>
      <w:proofErr w:type="spellEnd"/>
      <w:r>
        <w:t xml:space="preserve"> S220 focused </w:t>
      </w:r>
      <w:proofErr w:type="spellStart"/>
      <w:r>
        <w:t>ultrasonicator</w:t>
      </w:r>
      <w:proofErr w:type="spellEnd"/>
      <w:r>
        <w:t xml:space="preserve"> with the following </w:t>
      </w:r>
      <w:proofErr w:type="gramStart"/>
      <w:r>
        <w:t>settings :</w:t>
      </w:r>
      <w:proofErr w:type="gramEnd"/>
      <w:r>
        <w:t xml:space="preserve"> Intensity: 4, Duty cycle: 10%, Burst/second: 200, Duration: 80 seconds. Sequencing libraries were prepared from these fragmented products using the </w:t>
      </w:r>
      <w:proofErr w:type="spellStart"/>
      <w:r>
        <w:t>NEBNext</w:t>
      </w:r>
      <w:proofErr w:type="spellEnd"/>
      <w:r>
        <w:t xml:space="preserve"> Ultra DNA library prep kit (NEB E7370L), </w:t>
      </w:r>
      <w:proofErr w:type="spellStart"/>
      <w:r>
        <w:t>Agencourt</w:t>
      </w:r>
      <w:proofErr w:type="spellEnd"/>
      <w:r>
        <w:t xml:space="preserve"> </w:t>
      </w:r>
      <w:proofErr w:type="spellStart"/>
      <w:r>
        <w:t>AMPure</w:t>
      </w:r>
      <w:proofErr w:type="spellEnd"/>
      <w:r>
        <w:t xml:space="preserve"> XP beads (Beckman Coulter A63881), and </w:t>
      </w:r>
      <w:proofErr w:type="spellStart"/>
      <w:r>
        <w:t>NEBNext</w:t>
      </w:r>
      <w:proofErr w:type="spellEnd"/>
      <w:r>
        <w:t xml:space="preserve"> multiplex oligonucleotides for Illumina (NEB E7600S). Pooled libraries were sequenced on an Illumina </w:t>
      </w:r>
      <w:proofErr w:type="spellStart"/>
      <w:r>
        <w:t>Miseq</w:t>
      </w:r>
      <w:proofErr w:type="spellEnd"/>
      <w:r>
        <w:t xml:space="preserve"> machine using 2 x 250 paired end reads. A clonal plasmid control library was prepared from 8 plasmids containing PR8 genomic segments. These plasmids were mixed </w:t>
      </w:r>
      <w:del w:id="131" w:author="Adam Lauring" w:date="2016-03-21T09:32:00Z">
        <w:r w:rsidDel="004C7AC2">
          <w:delText xml:space="preserve">equimolarly </w:delText>
        </w:r>
      </w:del>
      <w:ins w:id="132" w:author="Adam Lauring" w:date="2016-03-21T09:32:00Z">
        <w:r w:rsidR="004C7AC2">
          <w:t xml:space="preserve">to equal molarity, </w:t>
        </w:r>
      </w:ins>
      <w:r>
        <w:t xml:space="preserve">and </w:t>
      </w:r>
      <w:proofErr w:type="spellStart"/>
      <w:r>
        <w:t>cDNA</w:t>
      </w:r>
      <w:proofErr w:type="spellEnd"/>
      <w:r>
        <w:t xml:space="preserve"> was generated using a multiplex one step RT-PCR with the primers Uni12/Inf1 (5'-GGGGGGAGCAAAAGCAGG-3'), Uni12/Inf3 (5'-GGGGGAGCGAAAGCAGG-3'), and Uni13/Inf1 (5'-5CGGGTTATTAGTAGAAACAAGG-3') as in [@Anonymous</w:t>
      </w:r>
      <w:proofErr w:type="gramStart"/>
      <w:r>
        <w:t>:A25Ka2tY</w:t>
      </w:r>
      <w:proofErr w:type="gramEnd"/>
      <w:r>
        <w:t xml:space="preserve">]. This library was prepared in identical fashion to the experimental populations and was sequenced in the same </w:t>
      </w:r>
      <w:proofErr w:type="spellStart"/>
      <w:r>
        <w:t>Miseq</w:t>
      </w:r>
      <w:proofErr w:type="spellEnd"/>
      <w:r>
        <w:t xml:space="preserve"> lane.</w:t>
      </w:r>
    </w:p>
    <w:p w14:paraId="12BB7F04" w14:textId="77777777" w:rsidR="00E55F5A" w:rsidRDefault="00154F16">
      <w:pPr>
        <w:pStyle w:val="Heading4"/>
      </w:pPr>
      <w:bookmarkStart w:id="133" w:name="experimental-intrahost-population"/>
      <w:bookmarkEnd w:id="133"/>
      <w:r>
        <w:t>Experimental intrahost population</w:t>
      </w:r>
    </w:p>
    <w:p w14:paraId="3E047A45" w14:textId="77777777" w:rsidR="00E55F5A" w:rsidRDefault="00154F16">
      <w:pPr>
        <w:pStyle w:val="FirstParagraph"/>
      </w:pPr>
      <w:r>
        <w:t>Twenty point mutants were generated in the WSN33 background using the pHW2000 reverse genetics system [@Hoffmann</w:t>
      </w:r>
      <w:proofErr w:type="gramStart"/>
      <w:r>
        <w:t>:2002ih</w:t>
      </w:r>
      <w:proofErr w:type="gramEnd"/>
      <w:r>
        <w:t xml:space="preserve">] </w:t>
      </w:r>
      <w:del w:id="134" w:author="Adam Lauring" w:date="2016-03-21T09:33:00Z">
        <w:r w:rsidDel="004C7AC2">
          <w:delText xml:space="preserve">as previously described </w:delText>
        </w:r>
      </w:del>
      <w:r>
        <w:t>(</w:t>
      </w:r>
      <w:proofErr w:type="spellStart"/>
      <w:r>
        <w:t>Visher</w:t>
      </w:r>
      <w:proofErr w:type="spellEnd"/>
      <w:r>
        <w:t xml:space="preserve"> et al., manuscript in preparation). In short, we used overlap PCR mutagenesis to introduce the following mutations: </w:t>
      </w:r>
      <w:commentRangeStart w:id="135"/>
      <w:r>
        <w:t>HA_T1583G, HA_G1006T, HA_G542T, M_T861G, M_A541C, NA_G1168T, NA_C454T, NP_A454C, NP_A1160T, NS_G227T, NS_A809G, PA_T964G, PA_T237A, PA_A1358T, PB1_G599A, PB1_G1764T, PB1_T1288A, PB2_A1854G, PB2_A440T, PB2_A1167T.</w:t>
      </w:r>
      <w:commentRangeEnd w:id="135"/>
      <w:r w:rsidR="004C7AC2">
        <w:rPr>
          <w:rStyle w:val="CommentReference"/>
          <w:rFonts w:asciiTheme="minorHAnsi" w:hAnsiTheme="minorHAnsi"/>
        </w:rPr>
        <w:commentReference w:id="135"/>
      </w:r>
      <w:ins w:id="136" w:author="Adam Lauring" w:date="2016-03-21T09:34:00Z">
        <w:r w:rsidR="004C7AC2">
          <w:t xml:space="preserve"> Viruses were rescued from transfected cells as in (</w:t>
        </w:r>
        <w:proofErr w:type="spellStart"/>
        <w:r w:rsidR="004C7AC2">
          <w:t>Pauly</w:t>
        </w:r>
        <w:proofErr w:type="spellEnd"/>
        <w:r w:rsidR="004C7AC2">
          <w:t>)</w:t>
        </w:r>
      </w:ins>
    </w:p>
    <w:p w14:paraId="4CD37D49" w14:textId="77777777" w:rsidR="00E55F5A" w:rsidRDefault="00154F16">
      <w:pPr>
        <w:pStyle w:val="BodyText"/>
      </w:pPr>
      <w:r>
        <w:t>We passaged the 20 WSN33 point mutants and the WSN33 WT once in MDCK cells and v</w:t>
      </w:r>
      <w:ins w:id="137" w:author="Adam Lauring" w:date="2016-03-21T09:35:00Z">
        <w:r w:rsidR="004C7AC2">
          <w:t>e</w:t>
        </w:r>
      </w:ins>
      <w:del w:id="138" w:author="Adam Lauring" w:date="2016-03-21T09:35:00Z">
        <w:r w:rsidDel="004C7AC2">
          <w:delText>a</w:delText>
        </w:r>
      </w:del>
      <w:r>
        <w:t>rified the identity</w:t>
      </w:r>
      <w:ins w:id="139" w:author="Adam Lauring" w:date="2016-03-21T09:35:00Z">
        <w:r w:rsidR="004C7AC2">
          <w:t xml:space="preserve"> and relative </w:t>
        </w:r>
        <w:proofErr w:type="spellStart"/>
        <w:r w:rsidR="004C7AC2">
          <w:t>clonality</w:t>
        </w:r>
      </w:ins>
      <w:proofErr w:type="spellEnd"/>
      <w:r>
        <w:t xml:space="preserve"> of the mutants by sequencing </w:t>
      </w:r>
      <w:ins w:id="140" w:author="Adam Lauring" w:date="2016-03-21T09:35:00Z">
        <w:r w:rsidR="004C7AC2">
          <w:t xml:space="preserve">each </w:t>
        </w:r>
      </w:ins>
      <w:r>
        <w:t>on a</w:t>
      </w:r>
      <w:ins w:id="141" w:author="Adam Lauring" w:date="2016-03-21T09:35:00Z">
        <w:r w:rsidR="004C7AC2">
          <w:t>n</w:t>
        </w:r>
      </w:ins>
      <w:r>
        <w:t xml:space="preserve"> Illumina </w:t>
      </w:r>
      <w:proofErr w:type="spellStart"/>
      <w:r>
        <w:t>Miseq</w:t>
      </w:r>
      <w:proofErr w:type="spellEnd"/>
      <w:r>
        <w:t xml:space="preserve"> as above. We quantified the genome copy number of each </w:t>
      </w:r>
      <w:proofErr w:type="spellStart"/>
      <w:r>
        <w:t>supernant</w:t>
      </w:r>
      <w:proofErr w:type="spellEnd"/>
      <w:r>
        <w:t xml:space="preserve"> using a </w:t>
      </w:r>
      <w:proofErr w:type="spellStart"/>
      <w:r>
        <w:t>SuperScript</w:t>
      </w:r>
      <w:proofErr w:type="spellEnd"/>
      <w:r>
        <w:t xml:space="preserve"> III Platinum One-Step </w:t>
      </w:r>
      <w:proofErr w:type="spellStart"/>
      <w:r>
        <w:t>qRT</w:t>
      </w:r>
      <w:proofErr w:type="spellEnd"/>
      <w:r>
        <w:t xml:space="preserve">-PCR </w:t>
      </w:r>
      <w:ins w:id="142" w:author="Adam Lauring" w:date="2016-03-21T09:35:00Z">
        <w:r w:rsidR="004C7AC2">
          <w:t xml:space="preserve">kit </w:t>
        </w:r>
      </w:ins>
      <w:r>
        <w:t xml:space="preserve">(Invitrogen 11732) and </w:t>
      </w:r>
      <w:proofErr w:type="spellStart"/>
      <w:r>
        <w:t>univeral</w:t>
      </w:r>
      <w:proofErr w:type="spellEnd"/>
      <w:r>
        <w:t xml:space="preserve"> influenza A/B primer and probe sets [@</w:t>
      </w:r>
      <w:proofErr w:type="spellStart"/>
      <w:r>
        <w:t>Anonymous</w:t>
      </w:r>
      <w:proofErr w:type="gramStart"/>
      <w:r>
        <w:t>:tc</w:t>
      </w:r>
      <w:proofErr w:type="spellEnd"/>
      <w:proofErr w:type="gramEnd"/>
      <w:r>
        <w:t xml:space="preserve">]. </w:t>
      </w:r>
      <w:ins w:id="143" w:author="Adam Lauring" w:date="2016-03-21T09:36:00Z">
        <w:r w:rsidR="004C7AC2">
          <w:t>Equal genome equivalents of each i</w:t>
        </w:r>
      </w:ins>
      <w:del w:id="144" w:author="Adam Lauring" w:date="2016-03-21T09:36:00Z">
        <w:r w:rsidDel="004C7AC2">
          <w:delText>I</w:delText>
        </w:r>
      </w:del>
      <w:r>
        <w:t>nfected supernatant</w:t>
      </w:r>
      <w:del w:id="145" w:author="Adam Lauring" w:date="2016-03-21T09:36:00Z">
        <w:r w:rsidDel="004C7AC2">
          <w:delText>s</w:delText>
        </w:r>
      </w:del>
      <w:r>
        <w:t xml:space="preserve"> were mixed </w:t>
      </w:r>
      <w:del w:id="146" w:author="Adam Lauring" w:date="2016-03-21T09:36:00Z">
        <w:r w:rsidDel="004C7AC2">
          <w:delText xml:space="preserve">at equal concentrations </w:delText>
        </w:r>
      </w:del>
      <w:r>
        <w:t>and diluted to generate a population with each mutant present at 5% frequency and a total concentration of 10</w:t>
      </w:r>
      <w:r>
        <w:rPr>
          <w:vertAlign w:val="superscript"/>
        </w:rPr>
        <w:t>5</w:t>
      </w:r>
      <w:r>
        <w:t xml:space="preserve"> genomes per microliter. We diluted this mixture into WT WSN33 supernatant to create populations in which each mutant was present at 2, 1, 0.5,and 0.2% frequency all with a total concentration of 10</w:t>
      </w:r>
      <w:r>
        <w:rPr>
          <w:vertAlign w:val="superscript"/>
        </w:rPr>
        <w:t>5</w:t>
      </w:r>
      <w:r>
        <w:t xml:space="preserve"> genomes per </w:t>
      </w:r>
      <w:proofErr w:type="spellStart"/>
      <w:r>
        <w:t>micoliter</w:t>
      </w:r>
      <w:proofErr w:type="spellEnd"/>
      <w:r>
        <w:t>. These 5 populations were diluted serially into basal media to generate samples with total nucleic acid concentrations of 10</w:t>
      </w:r>
      <w:r>
        <w:rPr>
          <w:vertAlign w:val="superscript"/>
        </w:rPr>
        <w:t>4</w:t>
      </w:r>
      <w:r>
        <w:t xml:space="preserve"> and 10</w:t>
      </w:r>
      <w:r>
        <w:rPr>
          <w:vertAlign w:val="superscript"/>
        </w:rPr>
        <w:t>3</w:t>
      </w:r>
      <w:r>
        <w:t xml:space="preserve"> genomes per microliter. Viral RNA was extracted from these samples and </w:t>
      </w:r>
      <w:proofErr w:type="spellStart"/>
      <w:r>
        <w:t>cDNA</w:t>
      </w:r>
      <w:proofErr w:type="spellEnd"/>
      <w:r>
        <w:t xml:space="preserve"> was generated in a </w:t>
      </w:r>
      <w:proofErr w:type="gramStart"/>
      <w:r>
        <w:t>one step</w:t>
      </w:r>
      <w:proofErr w:type="gramEnd"/>
      <w:r>
        <w:t xml:space="preserve"> multiplex RT-PCR as above. The WT WSN33 sample (10</w:t>
      </w:r>
      <w:r>
        <w:rPr>
          <w:vertAlign w:val="superscript"/>
        </w:rPr>
        <w:t>5</w:t>
      </w:r>
      <w:r>
        <w:t xml:space="preserve"> genomes per </w:t>
      </w:r>
      <w:proofErr w:type="spellStart"/>
      <w:r>
        <w:t>micoliter</w:t>
      </w:r>
      <w:proofErr w:type="spellEnd"/>
      <w:r>
        <w:t xml:space="preserve">) was processed and sequenced in duplicate. We prepared libraries as before and used </w:t>
      </w:r>
      <w:proofErr w:type="spellStart"/>
      <w:r>
        <w:t>Quanti</w:t>
      </w:r>
      <w:proofErr w:type="spellEnd"/>
      <w:r>
        <w:t xml:space="preserve"> </w:t>
      </w:r>
      <w:proofErr w:type="spellStart"/>
      <w:r>
        <w:t>PicoGreen</w:t>
      </w:r>
      <w:proofErr w:type="spellEnd"/>
      <w:r>
        <w:t xml:space="preserve"> </w:t>
      </w:r>
      <w:proofErr w:type="spellStart"/>
      <w:r>
        <w:t>dsDNA</w:t>
      </w:r>
      <w:proofErr w:type="spellEnd"/>
      <w:r>
        <w:t xml:space="preserve"> quantification (</w:t>
      </w:r>
      <w:proofErr w:type="spellStart"/>
      <w:r>
        <w:t>ThermoFisher</w:t>
      </w:r>
      <w:proofErr w:type="spellEnd"/>
      <w:r>
        <w:t xml:space="preserve"> Scientific </w:t>
      </w:r>
      <w:r>
        <w:lastRenderedPageBreak/>
        <w:t xml:space="preserve">P7589) to quantify the concentration of each indexed library. We pooled equal quantities (by </w:t>
      </w:r>
      <w:proofErr w:type="spellStart"/>
      <w:r>
        <w:t>nanogram</w:t>
      </w:r>
      <w:proofErr w:type="spellEnd"/>
      <w:r>
        <w:t xml:space="preserve">) of each indexed library, and removed adaptor dimers </w:t>
      </w:r>
      <w:del w:id="147" w:author="Adam Lauring" w:date="2016-03-21T09:37:00Z">
        <w:r w:rsidDel="004C7AC2">
          <w:delText xml:space="preserve">using </w:delText>
        </w:r>
      </w:del>
      <w:ins w:id="148" w:author="Adam Lauring" w:date="2016-03-21T09:37:00Z">
        <w:r w:rsidR="004C7AC2">
          <w:t xml:space="preserve">by </w:t>
        </w:r>
      </w:ins>
      <w:r>
        <w:t xml:space="preserve">gel isolation with the </w:t>
      </w:r>
      <w:proofErr w:type="spellStart"/>
      <w:r>
        <w:t>GeneJET</w:t>
      </w:r>
      <w:proofErr w:type="spellEnd"/>
      <w:r>
        <w:t xml:space="preserve"> Gel Extraction Kit (</w:t>
      </w:r>
      <w:proofErr w:type="spellStart"/>
      <w:r>
        <w:t>ThermoFisher</w:t>
      </w:r>
      <w:proofErr w:type="spellEnd"/>
      <w:r>
        <w:t xml:space="preserve"> Scientific K0691) prior to sequencing an on Illumina </w:t>
      </w:r>
      <w:proofErr w:type="spellStart"/>
      <w:r>
        <w:t>Hiseq</w:t>
      </w:r>
      <w:proofErr w:type="spellEnd"/>
      <w:r>
        <w:t xml:space="preserve"> 2500 with 2 x 125 paired end reads. A clonal control library was processed in an identical fashion starting from an </w:t>
      </w:r>
      <w:proofErr w:type="spellStart"/>
      <w:r>
        <w:t>equimolar</w:t>
      </w:r>
      <w:proofErr w:type="spellEnd"/>
      <w:r>
        <w:t xml:space="preserve"> mix of 8 plasmids containing the WSN33 genomic segments.</w:t>
      </w:r>
    </w:p>
    <w:p w14:paraId="687A39A6" w14:textId="77777777" w:rsidR="00E55F5A" w:rsidRPr="00B50A64" w:rsidRDefault="00154F16">
      <w:pPr>
        <w:pStyle w:val="Heading4"/>
        <w:rPr>
          <w:szCs w:val="22"/>
        </w:rPr>
      </w:pPr>
      <w:bookmarkStart w:id="149" w:name="duplicate-populations"/>
      <w:bookmarkEnd w:id="149"/>
      <w:r w:rsidRPr="00B50A64">
        <w:rPr>
          <w:szCs w:val="22"/>
        </w:rPr>
        <w:t>Duplicate populations</w:t>
      </w:r>
    </w:p>
    <w:p w14:paraId="3402973B" w14:textId="77777777" w:rsidR="00E55F5A" w:rsidRDefault="00154F16">
      <w:pPr>
        <w:pStyle w:val="FirstParagraph"/>
      </w:pPr>
      <w:commentRangeStart w:id="150"/>
      <w:r>
        <w:t>Fresh RNA was isolated from the 5%, 2%, 1%, and 0.5% 10</w:t>
      </w:r>
      <w:r>
        <w:rPr>
          <w:vertAlign w:val="superscript"/>
        </w:rPr>
        <w:t>4</w:t>
      </w:r>
      <w:r>
        <w:t xml:space="preserve"> genomes per microliter samples and processed in duplicate as above, and these duplicates were sequenced with a plasmid control using 2 x 125 paired end reads on an Illumina </w:t>
      </w:r>
      <w:proofErr w:type="spellStart"/>
      <w:r>
        <w:t>Hiseq</w:t>
      </w:r>
      <w:proofErr w:type="spellEnd"/>
      <w:r>
        <w:t xml:space="preserve"> 2500 machine.</w:t>
      </w:r>
      <w:commentRangeEnd w:id="150"/>
      <w:r w:rsidR="008709FD">
        <w:rPr>
          <w:rStyle w:val="CommentReference"/>
          <w:rFonts w:asciiTheme="minorHAnsi" w:hAnsiTheme="minorHAnsi"/>
        </w:rPr>
        <w:commentReference w:id="150"/>
      </w:r>
    </w:p>
    <w:p w14:paraId="62708AEC" w14:textId="77777777" w:rsidR="00E55F5A" w:rsidRPr="008709FD" w:rsidRDefault="00154F16">
      <w:pPr>
        <w:pStyle w:val="Heading3"/>
        <w:rPr>
          <w:b w:val="0"/>
          <w:i/>
          <w:szCs w:val="22"/>
          <w:rPrChange w:id="151" w:author="Adam Lauring" w:date="2016-03-21T09:41:00Z">
            <w:rPr/>
          </w:rPrChange>
        </w:rPr>
      </w:pPr>
      <w:bookmarkStart w:id="152" w:name="sequence-analysis"/>
      <w:bookmarkEnd w:id="152"/>
      <w:r w:rsidRPr="008709FD">
        <w:rPr>
          <w:b w:val="0"/>
          <w:i/>
          <w:szCs w:val="22"/>
          <w:rPrChange w:id="153" w:author="Adam Lauring" w:date="2016-03-21T09:41:00Z">
            <w:rPr/>
          </w:rPrChange>
        </w:rPr>
        <w:t>Sequence analysis</w:t>
      </w:r>
    </w:p>
    <w:p w14:paraId="128E6D6F" w14:textId="77777777" w:rsidR="00E55F5A" w:rsidRDefault="00154F16">
      <w:pPr>
        <w:pStyle w:val="FirstParagraph"/>
      </w:pPr>
      <w:r>
        <w:t>Reads were aligned to either a PR8 or a WSN33 reference sequence using Bowtie2 [@Langmead</w:t>
      </w:r>
      <w:proofErr w:type="gramStart"/>
      <w:r>
        <w:t>:2012jh</w:t>
      </w:r>
      <w:proofErr w:type="gramEnd"/>
      <w:r>
        <w:t>]. Alignments were sorted and PCR duplicate</w:t>
      </w:r>
      <w:del w:id="154" w:author="Adam Lauring" w:date="2016-03-21T09:40:00Z">
        <w:r w:rsidDel="008709FD">
          <w:delText>d</w:delText>
        </w:r>
      </w:del>
      <w:r>
        <w:t>s removed using Picard (</w:t>
      </w:r>
      <w:hyperlink r:id="rId10">
        <w:r>
          <w:rPr>
            <w:rStyle w:val="Hyperlink"/>
          </w:rPr>
          <w:t>http://broadinstitute.github.io/picard/</w:t>
        </w:r>
      </w:hyperlink>
      <w:r>
        <w:t xml:space="preserve">). Variants were called using either </w:t>
      </w:r>
      <w:proofErr w:type="spellStart"/>
      <w:r>
        <w:t>DeepSNV</w:t>
      </w:r>
      <w:proofErr w:type="spellEnd"/>
      <w:r>
        <w:t xml:space="preserve"> [@Gerstung</w:t>
      </w:r>
      <w:proofErr w:type="gramStart"/>
      <w:r>
        <w:t>:1js</w:t>
      </w:r>
      <w:proofErr w:type="gramEnd"/>
      <w:r>
        <w:t xml:space="preserve">] or </w:t>
      </w:r>
      <w:proofErr w:type="spellStart"/>
      <w:r>
        <w:t>Lofreq</w:t>
      </w:r>
      <w:proofErr w:type="spellEnd"/>
      <w:r>
        <w:t xml:space="preserve"> [@Wilm:2012br] and filtered using the </w:t>
      </w:r>
      <w:proofErr w:type="spellStart"/>
      <w:r>
        <w:t>Pysam</w:t>
      </w:r>
      <w:proofErr w:type="spellEnd"/>
      <w:r>
        <w:t xml:space="preserve"> module in python (</w:t>
      </w:r>
      <w:hyperlink r:id="rId11">
        <w:r>
          <w:rPr>
            <w:rStyle w:val="Hyperlink"/>
          </w:rPr>
          <w:t>https://github.com/pysam-developers/pysam</w:t>
        </w:r>
      </w:hyperlink>
      <w:r>
        <w:t xml:space="preserve">) and custom R scripts. Bases with a </w:t>
      </w:r>
      <w:proofErr w:type="spellStart"/>
      <w:r>
        <w:t>Phred</w:t>
      </w:r>
      <w:proofErr w:type="spellEnd"/>
      <w:ins w:id="155" w:author="Adam Lauring" w:date="2016-03-21T09:40:00Z">
        <w:r w:rsidR="008709FD">
          <w:t xml:space="preserve"> </w:t>
        </w:r>
      </w:ins>
      <w:r>
        <w:t xml:space="preserve">&lt;30 were masked in the </w:t>
      </w:r>
      <w:proofErr w:type="spellStart"/>
      <w:r>
        <w:t>DeepSNV</w:t>
      </w:r>
      <w:proofErr w:type="spellEnd"/>
      <w:r>
        <w:t xml:space="preserve"> analysis. We connected all of these steps into an analysis pipeline using </w:t>
      </w:r>
      <w:proofErr w:type="spellStart"/>
      <w:r>
        <w:t>bpipe</w:t>
      </w:r>
      <w:proofErr w:type="spellEnd"/>
      <w:r>
        <w:t xml:space="preserve"> [@em</w:t>
      </w:r>
      <w:proofErr w:type="gramStart"/>
      <w:r>
        <w:t>:2012wd</w:t>
      </w:r>
      <w:proofErr w:type="gramEnd"/>
      <w:r>
        <w:t xml:space="preserve">] which is available for download at </w:t>
      </w:r>
      <w:hyperlink r:id="rId12">
        <w:r>
          <w:rPr>
            <w:rStyle w:val="Hyperlink"/>
          </w:rPr>
          <w:t>https://github.com/lauringlab/variant\_pipeline</w:t>
        </w:r>
      </w:hyperlink>
      <w:r>
        <w:t>. To save memory during SNV processing</w:t>
      </w:r>
      <w:ins w:id="156" w:author="Adam Lauring" w:date="2016-03-21T09:40:00Z">
        <w:r w:rsidR="008709FD">
          <w:t>,</w:t>
        </w:r>
      </w:ins>
      <w:r>
        <w:t xml:space="preserve"> only variants with p</w:t>
      </w:r>
      <w:ins w:id="157" w:author="Adam Lauring" w:date="2016-03-21T09:41:00Z">
        <w:r w:rsidR="008709FD">
          <w:t xml:space="preserve"> </w:t>
        </w:r>
      </w:ins>
      <w:r>
        <w:t xml:space="preserve">&lt;0.9 were included in our ROC curve analysis, as the vast majority of true negatives are trivial to identify and have a p=1. For ease of viewing, and to account for this analysis artifact, we extended the ROC curves horizontally from the last observed change in sensitivity. All raw </w:t>
      </w:r>
      <w:proofErr w:type="spellStart"/>
      <w:r>
        <w:t>fastq</w:t>
      </w:r>
      <w:proofErr w:type="spellEnd"/>
      <w:r>
        <w:t xml:space="preserve"> files were submitted to the Sequence Read Archive (SRA) under accession number ___________, and all commands required </w:t>
      </w:r>
      <w:ins w:id="158" w:author="Adam Lauring" w:date="2016-03-21T09:41:00Z">
        <w:r w:rsidR="008709FD">
          <w:t xml:space="preserve">to </w:t>
        </w:r>
      </w:ins>
      <w:r>
        <w:t xml:space="preserve">generate the figures in the manuscript are available for anonymous download at </w:t>
      </w:r>
      <w:hyperlink r:id="rId13">
        <w:r>
          <w:rPr>
            <w:rStyle w:val="Hyperlink"/>
          </w:rPr>
          <w:t>https://github.com/lauringlab/Benchmarking\_paper</w:t>
        </w:r>
      </w:hyperlink>
      <w:proofErr w:type="gramStart"/>
      <w:r>
        <w:t xml:space="preserve"> .</w:t>
      </w:r>
      <w:proofErr w:type="gramEnd"/>
      <w:r>
        <w:t xml:space="preserve"> Finally an interactive shiny app of our benchmarking work can be downloaded at </w:t>
      </w:r>
      <w:hyperlink r:id="rId14">
        <w:r>
          <w:rPr>
            <w:rStyle w:val="Hyperlink"/>
          </w:rPr>
          <w:t>https://github.com/lauringlab/benchmarking\_shiny</w:t>
        </w:r>
      </w:hyperlink>
      <w:r>
        <w:t>.</w:t>
      </w:r>
    </w:p>
    <w:p w14:paraId="7D08EBCD" w14:textId="77777777" w:rsidR="00E55F5A" w:rsidRPr="008709FD" w:rsidRDefault="00154F16">
      <w:pPr>
        <w:pStyle w:val="Heading2"/>
        <w:rPr>
          <w:sz w:val="22"/>
          <w:szCs w:val="22"/>
          <w:rPrChange w:id="159" w:author="Adam Lauring" w:date="2016-03-21T09:41:00Z">
            <w:rPr/>
          </w:rPrChange>
        </w:rPr>
      </w:pPr>
      <w:bookmarkStart w:id="160" w:name="results"/>
      <w:bookmarkEnd w:id="160"/>
      <w:r w:rsidRPr="008709FD">
        <w:rPr>
          <w:sz w:val="22"/>
          <w:szCs w:val="22"/>
          <w:rPrChange w:id="161" w:author="Adam Lauring" w:date="2016-03-21T09:41:00Z">
            <w:rPr/>
          </w:rPrChange>
        </w:rPr>
        <w:t>Results</w:t>
      </w:r>
    </w:p>
    <w:p w14:paraId="5A4B0551" w14:textId="77777777" w:rsidR="00E55F5A" w:rsidRDefault="00154F16">
      <w:pPr>
        <w:pStyle w:val="FirstParagraph"/>
      </w:pPr>
      <w:r>
        <w:t xml:space="preserve">The ability to reliably </w:t>
      </w:r>
      <w:del w:id="162" w:author="Adam Lauring" w:date="2016-03-21T09:42:00Z">
        <w:r w:rsidDel="008709FD">
          <w:delText xml:space="preserve">distinguish </w:delText>
        </w:r>
      </w:del>
      <w:ins w:id="163" w:author="Adam Lauring" w:date="2016-03-21T09:42:00Z">
        <w:r w:rsidR="008709FD">
          <w:t xml:space="preserve">identify </w:t>
        </w:r>
      </w:ins>
      <w:del w:id="164" w:author="Adam Lauring" w:date="2016-03-21T09:42:00Z">
        <w:r w:rsidDel="008709FD">
          <w:delText xml:space="preserve">true from false </w:delText>
        </w:r>
      </w:del>
      <w:r>
        <w:t>single nucleotide variants (SNV) is integral to accurate NGS</w:t>
      </w:r>
      <w:ins w:id="165" w:author="Adam Lauring" w:date="2016-03-21T09:41:00Z">
        <w:r w:rsidR="008709FD">
          <w:t>-</w:t>
        </w:r>
      </w:ins>
      <w:del w:id="166" w:author="Adam Lauring" w:date="2016-03-21T09:41:00Z">
        <w:r w:rsidDel="008709FD">
          <w:delText xml:space="preserve"> </w:delText>
        </w:r>
      </w:del>
      <w:r>
        <w:t>based studies of viral diversity. The accuracy of any SNV calling pipeline can be described in terms of its sensitivity and specificity. Sensitivity is the proportion of true variants that are properly identified</w:t>
      </w:r>
      <w:del w:id="167" w:author="Adam Lauring" w:date="2016-03-21T09:42:00Z">
        <w:r w:rsidDel="008709FD">
          <w:delText>; while,</w:delText>
        </w:r>
      </w:del>
      <w:ins w:id="168" w:author="Adam Lauring" w:date="2016-03-21T09:42:00Z">
        <w:r w:rsidR="008709FD">
          <w:t>, and</w:t>
        </w:r>
      </w:ins>
      <w:r>
        <w:t xml:space="preserve"> specificity is the proportion of true negatives that are properly identified. A closely related concept is the false positive rate, which is 1-specificity, and gives the ratio of false positive variants to true negatives. A sensitivity and specificity of 1 describe </w:t>
      </w:r>
      <w:ins w:id="169" w:author="Adam Lauring" w:date="2016-03-21T09:42:00Z">
        <w:r w:rsidR="008709FD">
          <w:t xml:space="preserve">an assay with </w:t>
        </w:r>
      </w:ins>
      <w:r>
        <w:t>perfect accuracy</w:t>
      </w:r>
      <w:ins w:id="170" w:author="Adam Lauring" w:date="2016-03-21T09:43:00Z">
        <w:r w:rsidR="008709FD">
          <w:t>,</w:t>
        </w:r>
      </w:ins>
      <w:r>
        <w:t xml:space="preserve"> in which all the true variants are found and only true variants are found.</w:t>
      </w:r>
    </w:p>
    <w:p w14:paraId="0B17D95C" w14:textId="77777777" w:rsidR="00E55F5A" w:rsidRDefault="00154F16">
      <w:pPr>
        <w:pStyle w:val="BodyText"/>
      </w:pPr>
      <w:r>
        <w:t>There is an obvious trade</w:t>
      </w:r>
      <w:ins w:id="171" w:author="Adam Lauring" w:date="2016-03-21T09:43:00Z">
        <w:r w:rsidR="008709FD">
          <w:t>-</w:t>
        </w:r>
      </w:ins>
      <w:del w:id="172" w:author="Adam Lauring" w:date="2016-03-21T09:43:00Z">
        <w:r w:rsidDel="008709FD">
          <w:delText xml:space="preserve"> </w:delText>
        </w:r>
      </w:del>
      <w:r>
        <w:t>off between sensitivity and specificity. Improved sensitivity often requires less stringent criteria in variant calling</w:t>
      </w:r>
      <w:ins w:id="173" w:author="Adam Lauring" w:date="2016-03-21T09:48:00Z">
        <w:r w:rsidR="009643C2">
          <w:t>,</w:t>
        </w:r>
      </w:ins>
      <w:r>
        <w:t xml:space="preserve"> </w:t>
      </w:r>
      <w:del w:id="174" w:author="Adam Lauring" w:date="2016-03-21T09:48:00Z">
        <w:r w:rsidDel="009643C2">
          <w:delText xml:space="preserve">which </w:delText>
        </w:r>
      </w:del>
      <w:ins w:id="175" w:author="Adam Lauring" w:date="2016-03-21T09:48:00Z">
        <w:r w:rsidR="009643C2">
          <w:t xml:space="preserve">but </w:t>
        </w:r>
      </w:ins>
      <w:r>
        <w:t>reduces specificity. Conversely, increased stringency can improve specificity but often reduces sensitivity. This relationship can be visualized using a receiver operating characteristic (ROC) curve (Figure 1). An ROC curve plots the sensitivity of an assay along the y</w:t>
      </w:r>
      <w:ins w:id="176" w:author="Adam Lauring" w:date="2016-03-21T09:48:00Z">
        <w:r w:rsidR="009643C2">
          <w:t>-</w:t>
        </w:r>
      </w:ins>
      <w:del w:id="177" w:author="Adam Lauring" w:date="2016-03-21T09:48:00Z">
        <w:r w:rsidDel="009643C2">
          <w:delText xml:space="preserve"> </w:delText>
        </w:r>
      </w:del>
      <w:r>
        <w:t>axis and 1-specificity</w:t>
      </w:r>
      <w:ins w:id="178" w:author="Adam Lauring" w:date="2016-03-21T09:48:00Z">
        <w:r w:rsidR="009643C2">
          <w:t>, or false positive rate,</w:t>
        </w:r>
      </w:ins>
      <w:r>
        <w:t xml:space="preserve"> along the x</w:t>
      </w:r>
      <w:ins w:id="179" w:author="Adam Lauring" w:date="2016-03-21T09:48:00Z">
        <w:r w:rsidR="009643C2">
          <w:t>-</w:t>
        </w:r>
      </w:ins>
      <w:del w:id="180" w:author="Adam Lauring" w:date="2016-03-21T09:48:00Z">
        <w:r w:rsidDel="009643C2">
          <w:delText xml:space="preserve"> </w:delText>
        </w:r>
      </w:del>
      <w:r>
        <w:t>axis. A variant calling pipeline must be tested against known data in order to construct an ROC curve. The outcomes can then be stratified according to a metric that quantifies the probability that a given variant is real, often a p value or quality score. In a controlled benchmarking experiment, all true variants are known, and the sensitivity and specificity can be calculated at different cut-offs (Figure 1A). These points are then used to construct the curve (Figure 1B). A perfect ROC curve in which all the true positives can be separated from all false positives is a right angle that follows the upper left perimeter of the plot.</w:t>
      </w:r>
    </w:p>
    <w:p w14:paraId="2CFA453C" w14:textId="77777777" w:rsidR="00E55F5A" w:rsidRPr="009643C2" w:rsidRDefault="00154F16">
      <w:pPr>
        <w:pStyle w:val="Heading3"/>
        <w:rPr>
          <w:szCs w:val="22"/>
          <w:rPrChange w:id="181" w:author="Adam Lauring" w:date="2016-03-21T09:49:00Z">
            <w:rPr/>
          </w:rPrChange>
        </w:rPr>
      </w:pPr>
      <w:bookmarkStart w:id="182" w:name="initial-accuracy"/>
      <w:bookmarkEnd w:id="182"/>
      <w:r w:rsidRPr="00C848BA">
        <w:rPr>
          <w:szCs w:val="22"/>
        </w:rPr>
        <w:lastRenderedPageBreak/>
        <w:t>Initial accuracy</w:t>
      </w:r>
    </w:p>
    <w:p w14:paraId="183EEC16" w14:textId="77777777" w:rsidR="00E55F5A" w:rsidRDefault="00154F16">
      <w:pPr>
        <w:pStyle w:val="FirstParagraph"/>
      </w:pPr>
      <w:r>
        <w:t xml:space="preserve">A comprehensive comparison of SNV calling approaches is beyond the scope of this work. Instead, we robustly benchmark one variant caller, </w:t>
      </w:r>
      <w:proofErr w:type="spellStart"/>
      <w:r>
        <w:t>DeepSNV</w:t>
      </w:r>
      <w:proofErr w:type="spellEnd"/>
      <w:r>
        <w:t xml:space="preserve">, and highlight approaches for improving its accuracy. In doing so we demonstrate the importance of robustly benchmarking any variant calling method under the experimental conditions to which it is </w:t>
      </w:r>
      <w:del w:id="183" w:author="Adam Lauring" w:date="2016-03-21T09:50:00Z">
        <w:r w:rsidDel="009643C2">
          <w:delText xml:space="preserve">being </w:delText>
        </w:r>
      </w:del>
      <w:r>
        <w:t>applied.</w:t>
      </w:r>
    </w:p>
    <w:p w14:paraId="40F3C0F0" w14:textId="61992D33" w:rsidR="00E55F5A" w:rsidRDefault="00154F16">
      <w:pPr>
        <w:pStyle w:val="BodyText"/>
      </w:pPr>
      <w:proofErr w:type="spellStart"/>
      <w:r>
        <w:t>DeepSNV</w:t>
      </w:r>
      <w:proofErr w:type="spellEnd"/>
      <w:r>
        <w:t xml:space="preserve"> is a variant calling algorithm that uses a clonal, plasmid-derived, control to estimate local error rates across the genome [@Gerstung</w:t>
      </w:r>
      <w:proofErr w:type="gramStart"/>
      <w:r>
        <w:t>:1js</w:t>
      </w:r>
      <w:proofErr w:type="gramEnd"/>
      <w:r>
        <w:t xml:space="preserve">]. Because it is clonal, the sequence of the control is known with a high degree of confidence, and any </w:t>
      </w:r>
      <w:proofErr w:type="spellStart"/>
      <w:r>
        <w:t>nonconsensus</w:t>
      </w:r>
      <w:proofErr w:type="spellEnd"/>
      <w:r>
        <w:t xml:space="preserve"> base is indicative of an error. Additionally, the control and experimental samples are processed together and are assumed to have identical noise characteristics. </w:t>
      </w:r>
      <w:proofErr w:type="spellStart"/>
      <w:r>
        <w:t>DeepSNV</w:t>
      </w:r>
      <w:proofErr w:type="spellEnd"/>
      <w:r>
        <w:t xml:space="preserve"> then applies a hierarchical binomial model at each genomic position and identifies true variants as those with frequencies significantly above the noise found in the plasmid control. Like many variant calling </w:t>
      </w:r>
      <w:del w:id="184" w:author="Adam Lauring" w:date="2016-03-21T09:50:00Z">
        <w:r w:rsidDel="00BA1005">
          <w:delText>methods</w:delText>
        </w:r>
      </w:del>
      <w:ins w:id="185" w:author="Adam Lauring" w:date="2016-03-21T09:50:00Z">
        <w:r w:rsidR="00BA1005">
          <w:t>algorithms</w:t>
        </w:r>
      </w:ins>
      <w:r>
        <w:t xml:space="preserve">, the accuracy of </w:t>
      </w:r>
      <w:proofErr w:type="spellStart"/>
      <w:r>
        <w:t>DeepSNV</w:t>
      </w:r>
      <w:proofErr w:type="spellEnd"/>
      <w:r>
        <w:t xml:space="preserve"> was initially determined using samples that required minimal PCR amplification. However, </w:t>
      </w:r>
      <w:del w:id="186" w:author="Adam Lauring" w:date="2016-03-21T09:50:00Z">
        <w:r w:rsidDel="00BA1005">
          <w:delText xml:space="preserve">the </w:delText>
        </w:r>
      </w:del>
      <w:ins w:id="187" w:author="Adam Lauring" w:date="2016-03-21T09:50:00Z">
        <w:r w:rsidR="00BA1005">
          <w:t xml:space="preserve">its </w:t>
        </w:r>
      </w:ins>
      <w:r>
        <w:t>accuracy has not been tested when applied to whole genome sequencing of a viral population amplified by reverse transcription PCR (RT-PCR).</w:t>
      </w:r>
    </w:p>
    <w:p w14:paraId="623D92D3" w14:textId="2E6CA405" w:rsidR="00E55F5A" w:rsidRDefault="00154F16">
      <w:pPr>
        <w:pStyle w:val="BodyText"/>
      </w:pPr>
      <w:r>
        <w:t>In our first benchmarking data set we created defined mixtures of two influenza strains,</w:t>
      </w:r>
      <w:ins w:id="188" w:author="Adam Lauring" w:date="2016-03-21T09:51:00Z">
        <w:r w:rsidR="00BA1005">
          <w:t xml:space="preserve"> </w:t>
        </w:r>
      </w:ins>
      <w:r>
        <w:t xml:space="preserve">WSN33 and PR8. We plaque purified and expanded WSN33 and PR8 populations. Complementary DNA from both viruses </w:t>
      </w:r>
      <w:proofErr w:type="gramStart"/>
      <w:r>
        <w:t>were</w:t>
      </w:r>
      <w:proofErr w:type="gramEnd"/>
      <w:r>
        <w:t xml:space="preserve"> mixed serially such that WSN33 </w:t>
      </w:r>
      <w:proofErr w:type="spellStart"/>
      <w:r>
        <w:t>cDNA</w:t>
      </w:r>
      <w:proofErr w:type="spellEnd"/>
      <w:r>
        <w:t xml:space="preserve"> was present at frequencies of 5, 2.5, 1.25, 0.63 and 0.16% (Figure 2A). These viruses differ at 491 positions (primer sites used in RT-PCR were excluded from analysis), providing 491 true positives in each dilution. On plasmids subjected to limited PCR, </w:t>
      </w:r>
      <w:proofErr w:type="spellStart"/>
      <w:r>
        <w:t>DeepSNV</w:t>
      </w:r>
      <w:proofErr w:type="spellEnd"/>
      <w:r>
        <w:t xml:space="preserve"> identified known variants at 0.1% frequency with a sensitivity of 0.860 and specificity of 1.0 [@Gerstung</w:t>
      </w:r>
      <w:proofErr w:type="gramStart"/>
      <w:r>
        <w:t>:1js</w:t>
      </w:r>
      <w:proofErr w:type="gramEnd"/>
      <w:r>
        <w:t xml:space="preserve">]. Under our experimental conditions and with a slightly more stringent p value (p=0.01 vs. p=0.05) we found a moderate reduction in sensitivity (0.830 for variants at 0.63% and 0.140 for variants at 0.16%). The specificity was above 0.998 in all dilutions. While </w:t>
      </w:r>
      <w:del w:id="189" w:author="Adam Lauring" w:date="2016-03-21T09:52:00Z">
        <w:r w:rsidDel="00BA1005">
          <w:delText xml:space="preserve">the </w:delText>
        </w:r>
      </w:del>
      <w:ins w:id="190" w:author="Adam Lauring" w:date="2016-03-21T09:52:00Z">
        <w:r w:rsidR="00BA1005">
          <w:t xml:space="preserve">this </w:t>
        </w:r>
      </w:ins>
      <w:r>
        <w:t>drop in specificity appears small, a false positive rate of 0.002 corresponds to 78 false positives when applied across the 39</w:t>
      </w:r>
      <w:ins w:id="191" w:author="Adam Lauring" w:date="2016-03-21T09:52:00Z">
        <w:r w:rsidR="00BA1005">
          <w:t>,</w:t>
        </w:r>
      </w:ins>
      <w:r>
        <w:t>171 potential variants present in the 13057 bp of the influenza genome</w:t>
      </w:r>
      <w:del w:id="192" w:author="Adam Lauring" w:date="2016-03-21T09:52:00Z">
        <w:r w:rsidDel="00BA1005">
          <w:delText xml:space="preserve"> we analyzed</w:delText>
        </w:r>
      </w:del>
      <w:r>
        <w:t>.</w:t>
      </w:r>
    </w:p>
    <w:p w14:paraId="6F36881C" w14:textId="77777777" w:rsidR="00E55F5A" w:rsidRPr="00BA1005" w:rsidRDefault="00154F16">
      <w:pPr>
        <w:pStyle w:val="Heading3"/>
        <w:rPr>
          <w:szCs w:val="22"/>
          <w:rPrChange w:id="193" w:author="Adam Lauring" w:date="2016-03-21T09:52:00Z">
            <w:rPr/>
          </w:rPrChange>
        </w:rPr>
      </w:pPr>
      <w:bookmarkStart w:id="194" w:name="an-experimental-intrahost-population"/>
      <w:bookmarkEnd w:id="194"/>
      <w:r w:rsidRPr="00C848BA">
        <w:rPr>
          <w:szCs w:val="22"/>
        </w:rPr>
        <w:t>An experimental intrahost population</w:t>
      </w:r>
    </w:p>
    <w:p w14:paraId="1A1083C0" w14:textId="17DBAF17" w:rsidR="00E55F5A" w:rsidRDefault="00154F16">
      <w:pPr>
        <w:pStyle w:val="FirstParagraph"/>
      </w:pPr>
      <w:r>
        <w:t xml:space="preserve">Although </w:t>
      </w:r>
      <w:del w:id="195" w:author="Adam Lauring" w:date="2016-03-21T09:53:00Z">
        <w:r w:rsidDel="00BA1005">
          <w:delText xml:space="preserve">our </w:delText>
        </w:r>
      </w:del>
      <w:ins w:id="196" w:author="Adam Lauring" w:date="2016-03-21T09:53:00Z">
        <w:r w:rsidR="00BA1005">
          <w:t xml:space="preserve">the </w:t>
        </w:r>
      </w:ins>
      <w:del w:id="197" w:author="Adam Lauring" w:date="2016-03-21T09:52:00Z">
        <w:r w:rsidDel="00BA1005">
          <w:delText xml:space="preserve">first </w:delText>
        </w:r>
      </w:del>
      <w:ins w:id="198" w:author="Adam Lauring" w:date="2016-03-21T09:52:00Z">
        <w:r w:rsidR="00BA1005">
          <w:t xml:space="preserve">initial </w:t>
        </w:r>
      </w:ins>
      <w:r>
        <w:t>benchmarking experiment validated our ability to accurately detect rare variants in influenza populations, the experiment was run under relatively artificial conditions. Patient-derived populations are typically less divergent than WSN33 and PR8 (cite</w:t>
      </w:r>
      <w:ins w:id="199" w:author="Adam Lauring" w:date="2016-03-21T09:53:00Z">
        <w:r w:rsidR="00BA1005">
          <w:t xml:space="preserve"> </w:t>
        </w:r>
        <w:proofErr w:type="spellStart"/>
        <w:r w:rsidR="00BA1005">
          <w:t>Ghedin</w:t>
        </w:r>
        <w:proofErr w:type="spellEnd"/>
        <w:r w:rsidR="00BA1005">
          <w:t xml:space="preserve"> papers</w:t>
        </w:r>
      </w:ins>
      <w:del w:id="200" w:author="Adam Lauring" w:date="2016-03-21T09:53:00Z">
        <w:r w:rsidDel="00BA1005">
          <w:delText>?</w:delText>
        </w:r>
      </w:del>
      <w:r>
        <w:t>), and the number of viral genomes in patient</w:t>
      </w:r>
      <w:ins w:id="201" w:author="Adam Lauring" w:date="2016-03-21T09:53:00Z">
        <w:r w:rsidR="00BA1005">
          <w:t>-derived</w:t>
        </w:r>
      </w:ins>
      <w:r>
        <w:t xml:space="preserve"> samples is much lower than </w:t>
      </w:r>
      <w:del w:id="202" w:author="Adam Lauring" w:date="2016-03-21T09:53:00Z">
        <w:r w:rsidDel="00BA1005">
          <w:delText xml:space="preserve">in cell-culture derived populations </w:delText>
        </w:r>
      </w:del>
      <w:ins w:id="203" w:author="Adam Lauring" w:date="2016-03-21T09:53:00Z">
        <w:r w:rsidR="00BA1005">
          <w:t xml:space="preserve">found in cell culture. </w:t>
        </w:r>
      </w:ins>
      <w:del w:id="204" w:author="Adam Lauring" w:date="2016-03-21T09:55:00Z">
        <w:r w:rsidDel="00BA1005">
          <w:delText xml:space="preserve">(data not shown). </w:delText>
        </w:r>
      </w:del>
      <w:r>
        <w:t xml:space="preserve">To mimic these conditions, we generated 20 viral clones, each with a single point mutation in the WSN33 background. We sequenced these mutants on the Illumina </w:t>
      </w:r>
      <w:proofErr w:type="spellStart"/>
      <w:r>
        <w:t>Miseq</w:t>
      </w:r>
      <w:proofErr w:type="spellEnd"/>
      <w:r>
        <w:t xml:space="preserve"> platform to account for any additional mutations that might have arisen between transfection and the passage 1 stock. Four additional mutations were found above 1% frequency (frequencies 1.2%-3.7%). We also determined the genome copy number of each stock using quantitative RT-PCR. We then mixed equal genome equivalents of these 20 viruses, to generate an artificial population with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copies per microliter with each mutation present at 5% frequency. This population was serially diluted into a stock of </w:t>
      </w:r>
      <w:proofErr w:type="gramStart"/>
      <w:r>
        <w:t>WSN33,</w:t>
      </w:r>
      <w:proofErr w:type="gramEnd"/>
      <w:r>
        <w:t xml:space="preserve"> generating artificial populations with all 20 mutations present a 2, 1, 0.5, 0.2, and 0.1% frequency (Figure 3 A). We then serially diluted these populations into basal media to obtain mixtures with lower nucleic acid input. The range (</w:t>
      </w:r>
      <m:oMath>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copies per microliter) matches the inputs typically found in patient-derived </w:t>
      </w:r>
      <w:ins w:id="205" w:author="Adam Lauring" w:date="2016-03-21T09:55:00Z">
        <w:r w:rsidR="00BA1005">
          <w:t xml:space="preserve">influenza virus </w:t>
        </w:r>
      </w:ins>
      <w:r>
        <w:t xml:space="preserve">samples (data not shown). We sequenced the samples on the Illumina </w:t>
      </w:r>
      <w:proofErr w:type="spellStart"/>
      <w:r>
        <w:t>Hiseq</w:t>
      </w:r>
      <w:proofErr w:type="spellEnd"/>
      <w:r>
        <w:t xml:space="preserve"> platform, and called variants using </w:t>
      </w:r>
      <w:proofErr w:type="spellStart"/>
      <w:r>
        <w:t>DeepSNV</w:t>
      </w:r>
      <w:proofErr w:type="spellEnd"/>
      <w:r>
        <w:t xml:space="preserve">. We also processed and sequenced the WSN33 stock in duplicate to control for any mutations in the viral </w:t>
      </w:r>
      <w:proofErr w:type="spellStart"/>
      <w:r>
        <w:t>dilutent</w:t>
      </w:r>
      <w:proofErr w:type="spellEnd"/>
      <w:r>
        <w:t>.</w:t>
      </w:r>
    </w:p>
    <w:p w14:paraId="069B0DAF" w14:textId="0ACA2F7B" w:rsidR="00E55F5A" w:rsidRDefault="00154F16">
      <w:pPr>
        <w:pStyle w:val="BodyText"/>
      </w:pPr>
      <w:r>
        <w:lastRenderedPageBreak/>
        <w:t>The 20 mutations present in our initial viral mixture were the only true positives considered in our analysis. Any SNV that was present</w:t>
      </w:r>
      <w:ins w:id="206" w:author="Adam Lauring" w:date="2016-03-21T09:56:00Z">
        <w:r w:rsidR="00BA1005">
          <w:t xml:space="preserve"> at &gt;1% frequency either</w:t>
        </w:r>
      </w:ins>
      <w:r>
        <w:t xml:space="preserve"> in both duplicates of the wild type stock or </w:t>
      </w:r>
      <w:del w:id="207" w:author="Adam Lauring" w:date="2016-03-21T09:56:00Z">
        <w:r w:rsidDel="00BA1005">
          <w:delText xml:space="preserve">in </w:delText>
        </w:r>
      </w:del>
      <w:ins w:id="208" w:author="Adam Lauring" w:date="2016-03-21T09:56:00Z">
        <w:r w:rsidR="00BA1005">
          <w:t xml:space="preserve">any </w:t>
        </w:r>
      </w:ins>
      <w:r>
        <w:t>one of the viral clones</w:t>
      </w:r>
      <w:ins w:id="209" w:author="Adam Lauring" w:date="2016-03-21T09:56:00Z">
        <w:r w:rsidR="00BA1005">
          <w:t xml:space="preserve"> </w:t>
        </w:r>
      </w:ins>
      <w:del w:id="210" w:author="Adam Lauring" w:date="2016-03-21T09:56:00Z">
        <w:r w:rsidDel="00BA1005">
          <w:delText xml:space="preserve"> (&gt;1.0%) was masked</w:delText>
        </w:r>
      </w:del>
      <w:ins w:id="211" w:author="Adam Lauring" w:date="2016-03-21T09:56:00Z">
        <w:r w:rsidR="00BA1005">
          <w:t>was excluded from the analysis</w:t>
        </w:r>
      </w:ins>
      <w:r>
        <w:t xml:space="preserve"> and considered neither a true positive nor a true negative.</w:t>
      </w:r>
    </w:p>
    <w:p w14:paraId="05689725" w14:textId="5A62ACC6" w:rsidR="00E55F5A" w:rsidRDefault="00154F16">
      <w:pPr>
        <w:pStyle w:val="BodyText"/>
      </w:pPr>
      <w:r>
        <w:t xml:space="preserve">In these populations with lower diversity and input titer, we maintained greater </w:t>
      </w:r>
      <w:proofErr w:type="gramStart"/>
      <w:r>
        <w:t>than 0.85 sensitivity for SNV at 1% frequency</w:t>
      </w:r>
      <w:proofErr w:type="gramEnd"/>
      <w:r>
        <w:t xml:space="preserve"> or higher. </w:t>
      </w:r>
      <w:ins w:id="212" w:author="Adam Lauring" w:date="2016-03-21T09:57:00Z">
        <w:r w:rsidR="00BA1005">
          <w:t>Despi</w:t>
        </w:r>
        <w:r w:rsidR="00924E48">
          <w:t>te a high depth of coverage (&gt;10,000 reads per bp</w:t>
        </w:r>
        <w:r w:rsidR="00BA1005">
          <w:t>), o</w:t>
        </w:r>
      </w:ins>
      <w:del w:id="213" w:author="Adam Lauring" w:date="2016-03-21T09:57:00Z">
        <w:r w:rsidDel="00BA1005">
          <w:delText>O</w:delText>
        </w:r>
      </w:del>
      <w:proofErr w:type="gramStart"/>
      <w:r>
        <w:t>ur</w:t>
      </w:r>
      <w:proofErr w:type="gramEnd"/>
      <w:r>
        <w:t xml:space="preserve"> sensitivity was considerably lower for variants at or below 0.5% frequency (Figure 3B and C). </w:t>
      </w:r>
      <w:del w:id="214" w:author="Adam Lauring" w:date="2016-03-21T09:58:00Z">
        <w:r w:rsidDel="00924E48">
          <w:delText xml:space="preserve">We observed an average read depth of over 10,000 reads/bp in these samples. </w:delText>
        </w:r>
      </w:del>
      <w:r>
        <w:t>Therefore, the drop in sensitivity is most likely due to the 1,000-fold decrease in nucleic acid concentration compared to the first data set</w:t>
      </w:r>
      <w:ins w:id="215" w:author="Adam Lauring" w:date="2016-03-21T09:58:00Z">
        <w:r w:rsidR="00924E48">
          <w:t>,</w:t>
        </w:r>
      </w:ins>
      <w:r>
        <w:t xml:space="preserve"> and the fact that library preparation requires a number of sampling steps that may limit detection. During library preparation, a disproportionate amount of the 2.0% sample was lost compared to the others, which likely accounts for the reduced sensitivity relative to the 1.0% sample.</w:t>
      </w:r>
    </w:p>
    <w:p w14:paraId="187B0C22" w14:textId="168B213E" w:rsidR="00E55F5A" w:rsidRDefault="00154F16">
      <w:pPr>
        <w:pStyle w:val="BodyText"/>
      </w:pPr>
      <w:r>
        <w:t xml:space="preserve">The specificity was greater than 0.99 in all the samples with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genomes per microliter. As above, while </w:t>
      </w:r>
      <w:proofErr w:type="gramStart"/>
      <w:r>
        <w:t>0.99 specificity</w:t>
      </w:r>
      <w:proofErr w:type="gramEnd"/>
      <w:r>
        <w:t xml:space="preserve"> appears robust, a false positive rate of 0.01 results in over 200 false positive variants when applied to the 40</w:t>
      </w:r>
      <w:ins w:id="216" w:author="Adam Lauring" w:date="2016-03-21T09:59:00Z">
        <w:r w:rsidR="00924E48">
          <w:t>,</w:t>
        </w:r>
      </w:ins>
      <w:r>
        <w:t xml:space="preserve">123 potential variants in the influenza genome. The false positives outnumber the true positives by 100-fold in these populations with realistic diversity and input. We were able to </w:t>
      </w:r>
      <w:proofErr w:type="gramStart"/>
      <w:r>
        <w:t>increased</w:t>
      </w:r>
      <w:proofErr w:type="gramEnd"/>
      <w:r>
        <w:t xml:space="preserve"> our specificity by applying a more stringent p-value cutoff. However, as shown by the ROC curves in Figure 3, this move towards the </w:t>
      </w:r>
      <w:proofErr w:type="gramStart"/>
      <w:r>
        <w:t>y axis</w:t>
      </w:r>
      <w:proofErr w:type="gramEnd"/>
      <w:r>
        <w:t xml:space="preserve"> markedly reduces sensitivity. Our data demonstrate that with moderate concentrations of input nucleic acid, even statistically significant p-values from a robust variant caller are not sufficient to accurately separate true from false positive variants.</w:t>
      </w:r>
    </w:p>
    <w:p w14:paraId="438D35D7" w14:textId="77777777" w:rsidR="00E55F5A" w:rsidRPr="00C848BA" w:rsidRDefault="00154F16">
      <w:pPr>
        <w:pStyle w:val="Heading3"/>
        <w:rPr>
          <w:szCs w:val="22"/>
        </w:rPr>
      </w:pPr>
      <w:bookmarkStart w:id="217" w:name="additional-filtering-criteria"/>
      <w:bookmarkEnd w:id="217"/>
      <w:r w:rsidRPr="00C848BA">
        <w:rPr>
          <w:szCs w:val="22"/>
        </w:rPr>
        <w:t>Additional filtering criteria</w:t>
      </w:r>
    </w:p>
    <w:p w14:paraId="1B574982" w14:textId="3FC81BA1" w:rsidR="00E55F5A" w:rsidRDefault="00154F16">
      <w:pPr>
        <w:pStyle w:val="FirstParagraph"/>
      </w:pPr>
      <w:r>
        <w:t>Many next generation sequencing studies utilize mapping quality (</w:t>
      </w:r>
      <w:proofErr w:type="spellStart"/>
      <w:r>
        <w:t>MapQ</w:t>
      </w:r>
      <w:proofErr w:type="spellEnd"/>
      <w:r>
        <w:t>) and/or base quality (</w:t>
      </w:r>
      <w:proofErr w:type="spellStart"/>
      <w:r>
        <w:t>Phred</w:t>
      </w:r>
      <w:proofErr w:type="spellEnd"/>
      <w:r>
        <w:t xml:space="preserve">) cut-offs to ensure that only the highest caliber sequencing data is used to call variants. Mapping quality measures the probability that a given read is mapped to the correct position in the genome while base quality estimates the likelihood that the base call by the sequencer is correct. In the above analysis we masked bases that had a </w:t>
      </w:r>
      <w:proofErr w:type="spellStart"/>
      <w:r>
        <w:t>Phred</w:t>
      </w:r>
      <w:proofErr w:type="spellEnd"/>
      <w:r>
        <w:t xml:space="preserve"> score less than 30 (0.001 probability of being incorrect) and did not apply any </w:t>
      </w:r>
      <w:proofErr w:type="spellStart"/>
      <w:r>
        <w:t>MapQ</w:t>
      </w:r>
      <w:proofErr w:type="spellEnd"/>
      <w:r>
        <w:t xml:space="preserve"> cut-offs. In </w:t>
      </w:r>
      <w:ins w:id="218" w:author="Adam Lauring" w:date="2016-03-21T10:01:00Z">
        <w:r w:rsidR="00924E48">
          <w:t xml:space="preserve">our next </w:t>
        </w:r>
      </w:ins>
      <w:del w:id="219" w:author="Adam Lauring" w:date="2016-03-21T10:01:00Z">
        <w:r w:rsidDel="00924E48">
          <w:delText xml:space="preserve">an initial </w:delText>
        </w:r>
      </w:del>
      <w:r>
        <w:t xml:space="preserve">analysis, we applied frequently employed cut-offs such as a </w:t>
      </w:r>
      <w:proofErr w:type="spellStart"/>
      <w:r>
        <w:t>MapQ</w:t>
      </w:r>
      <w:proofErr w:type="spellEnd"/>
      <w:r>
        <w:t xml:space="preserve"> of 20 and a </w:t>
      </w:r>
      <w:proofErr w:type="spellStart"/>
      <w:r>
        <w:t>Phred</w:t>
      </w:r>
      <w:proofErr w:type="spellEnd"/>
      <w:r>
        <w:t xml:space="preserve"> of 30 to our data. These criteria were unable to distinguish true from false positives in our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samples (Figure 4A) and indicate that many false positives occur on </w:t>
      </w:r>
      <w:proofErr w:type="gramStart"/>
      <w:r>
        <w:t>well mapped</w:t>
      </w:r>
      <w:proofErr w:type="gramEnd"/>
      <w:r>
        <w:t xml:space="preserve"> reads with high quality base calls.</w:t>
      </w:r>
    </w:p>
    <w:p w14:paraId="7EABAFE1" w14:textId="77777777" w:rsidR="00E55F5A" w:rsidRDefault="00154F16">
      <w:pPr>
        <w:pStyle w:val="BodyText"/>
      </w:pPr>
      <w:r>
        <w:t xml:space="preserve">We further parsed our false variant calls by locating them within individual sequencing reads. It is well known that sequence quality drops near the end of a read (cite?), and we found that our false positives clustered at the termini of our paired end reads (Figure 4B). The average </w:t>
      </w:r>
      <w:proofErr w:type="spellStart"/>
      <w:r>
        <w:t>Phred</w:t>
      </w:r>
      <w:proofErr w:type="spellEnd"/>
      <w:r>
        <w:t xml:space="preserve"> score of these false positives was </w:t>
      </w:r>
      <w:proofErr w:type="gramStart"/>
      <w:r>
        <w:t>37.1,</w:t>
      </w:r>
      <w:proofErr w:type="gramEnd"/>
      <w:r>
        <w:t xml:space="preserve"> further demonstrating that filtering on quality score alone is insufficient. In contrast, true positives were uniformly distributed across the reads resulting in an average read position near the middle of the read.</w:t>
      </w:r>
    </w:p>
    <w:p w14:paraId="1B8738A9" w14:textId="58C380C9" w:rsidR="00E55F5A" w:rsidRDefault="00154F16">
      <w:pPr>
        <w:pStyle w:val="BodyText"/>
      </w:pPr>
      <w:r>
        <w:t xml:space="preserve">Based on these </w:t>
      </w:r>
      <w:del w:id="220" w:author="Adam Lauring" w:date="2016-03-21T10:01:00Z">
        <w:r w:rsidDel="00924E48">
          <w:delText xml:space="preserve">data </w:delText>
        </w:r>
      </w:del>
      <w:ins w:id="221" w:author="Adam Lauring" w:date="2016-03-21T10:01:00Z">
        <w:r w:rsidR="00924E48">
          <w:t>results</w:t>
        </w:r>
      </w:ins>
      <w:ins w:id="222" w:author="Adam Lauring" w:date="2016-03-21T10:02:00Z">
        <w:r w:rsidR="00924E48">
          <w:t>,</w:t>
        </w:r>
      </w:ins>
      <w:ins w:id="223" w:author="Adam Lauring" w:date="2016-03-21T10:01:00Z">
        <w:r w:rsidR="00924E48">
          <w:t xml:space="preserve"> </w:t>
        </w:r>
      </w:ins>
      <w:r>
        <w:t>we applied a number of empirically determined cut-offs and markedly improved our specificity to &gt;0.999 without sacrificing sensitivity (Figure 4</w:t>
      </w:r>
      <w:del w:id="224" w:author="Adam Lauring" w:date="2016-03-21T10:02:00Z">
        <w:r w:rsidDel="00924E48">
          <w:delText xml:space="preserve"> </w:delText>
        </w:r>
      </w:del>
      <w:r>
        <w:t xml:space="preserve">C and </w:t>
      </w:r>
      <w:ins w:id="225" w:author="Adam Lauring" w:date="2016-03-21T10:02:00Z">
        <w:r w:rsidR="00924E48">
          <w:t>4</w:t>
        </w:r>
      </w:ins>
      <w:r>
        <w:t xml:space="preserve">D). For a variant to be considered in our analysis we required a mean mapping quality of 30, a mean </w:t>
      </w:r>
      <w:proofErr w:type="spellStart"/>
      <w:r>
        <w:t>Phred</w:t>
      </w:r>
      <w:proofErr w:type="spellEnd"/>
      <w:r>
        <w:t xml:space="preserve"> score of 35, and an average read position within the middle 50% of the read. Under these conditions we found 10 or fewer false positives in 4 of the 5 samples. Given this success we applied a number of </w:t>
      </w:r>
      <w:ins w:id="226" w:author="Adam Lauring" w:date="2016-03-21T10:03:00Z">
        <w:r w:rsidR="00924E48">
          <w:t xml:space="preserve">other </w:t>
        </w:r>
      </w:ins>
      <w:r>
        <w:t xml:space="preserve">strategies to further increase our accuracy, including but not limited to: </w:t>
      </w:r>
      <w:proofErr w:type="spellStart"/>
      <w:r>
        <w:t>Benjamin</w:t>
      </w:r>
      <w:ins w:id="227" w:author="Adam Lauring" w:date="2016-03-21T10:03:00Z">
        <w:r w:rsidR="00924E48">
          <w:t>i</w:t>
        </w:r>
      </w:ins>
      <w:proofErr w:type="spellEnd"/>
      <w:r>
        <w:t xml:space="preserve"> </w:t>
      </w:r>
      <w:del w:id="228" w:author="Adam Lauring" w:date="2016-03-21T10:03:00Z">
        <w:r w:rsidDel="00924E48">
          <w:delText xml:space="preserve">Hochman </w:delText>
        </w:r>
      </w:del>
      <w:ins w:id="229" w:author="Adam Lauring" w:date="2016-03-21T10:03:00Z">
        <w:r w:rsidR="00924E48">
          <w:t xml:space="preserve">Hochberg </w:t>
        </w:r>
      </w:ins>
      <w:r>
        <w:t xml:space="preserve">p-value correction, more stringent p values (&lt;0.01) or frequency cut-offs (&gt;0.2%), </w:t>
      </w:r>
      <w:del w:id="230" w:author="Adam Lauring" w:date="2016-03-21T10:04:00Z">
        <w:r w:rsidDel="00924E48">
          <w:delText xml:space="preserve">retaining </w:delText>
        </w:r>
      </w:del>
      <w:ins w:id="231" w:author="Adam Lauring" w:date="2016-03-21T10:04:00Z">
        <w:r w:rsidR="00924E48">
          <w:t xml:space="preserve">retention of </w:t>
        </w:r>
      </w:ins>
      <w:del w:id="232" w:author="Adam Lauring" w:date="2016-03-21T10:04:00Z">
        <w:r w:rsidDel="00924E48">
          <w:delText xml:space="preserve">PCR </w:delText>
        </w:r>
      </w:del>
      <w:r>
        <w:t xml:space="preserve">duplicate </w:t>
      </w:r>
      <w:ins w:id="233" w:author="Adam Lauring" w:date="2016-03-21T10:04:00Z">
        <w:r w:rsidR="00924E48">
          <w:t xml:space="preserve">PCR </w:t>
        </w:r>
      </w:ins>
      <w:r>
        <w:t xml:space="preserve">reads, trimming the ends of the influenza genome, and </w:t>
      </w:r>
      <w:r>
        <w:lastRenderedPageBreak/>
        <w:t xml:space="preserve">employing </w:t>
      </w:r>
      <w:del w:id="234" w:author="Adam Lauring" w:date="2016-03-21T10:04:00Z">
        <w:r w:rsidDel="00924E48">
          <w:delText xml:space="preserve">multiple </w:delText>
        </w:r>
      </w:del>
      <w:ins w:id="235" w:author="Adam Lauring" w:date="2016-03-21T10:04:00Z">
        <w:r w:rsidR="00924E48">
          <w:t xml:space="preserve">alternative statistical </w:t>
        </w:r>
      </w:ins>
      <w:r>
        <w:t xml:space="preserve">distributions to estimate the error rate in the control sample. </w:t>
      </w:r>
      <w:ins w:id="236" w:author="Adam Lauring" w:date="2016-03-21T10:04:00Z">
        <w:r w:rsidR="00924E48">
          <w:t xml:space="preserve">None of these </w:t>
        </w:r>
      </w:ins>
      <w:ins w:id="237" w:author="Adam Lauring" w:date="2016-03-21T10:05:00Z">
        <w:r w:rsidR="00924E48">
          <w:t xml:space="preserve">significantly </w:t>
        </w:r>
      </w:ins>
      <w:ins w:id="238" w:author="Adam Lauring" w:date="2016-03-21T10:04:00Z">
        <w:r w:rsidR="00924E48">
          <w:t xml:space="preserve">improved our accuracy over the </w:t>
        </w:r>
      </w:ins>
      <w:ins w:id="239" w:author="Adam Lauring" w:date="2016-03-21T10:05:00Z">
        <w:r w:rsidR="00924E48">
          <w:t xml:space="preserve">above </w:t>
        </w:r>
      </w:ins>
      <w:ins w:id="240" w:author="Adam Lauring" w:date="2016-03-21T10:04:00Z">
        <w:r w:rsidR="00924E48">
          <w:t xml:space="preserve">quality and read-position </w:t>
        </w:r>
        <w:proofErr w:type="spellStart"/>
        <w:proofErr w:type="gramStart"/>
        <w:r w:rsidR="00924E48">
          <w:t>criteria.</w:t>
        </w:r>
      </w:ins>
      <w:r>
        <w:t>The</w:t>
      </w:r>
      <w:proofErr w:type="spellEnd"/>
      <w:proofErr w:type="gramEnd"/>
      <w:r>
        <w:t xml:space="preserve"> impact of various filtering criteria on our data can be visualized in an interactive shiny application available for download at </w:t>
      </w:r>
      <w:ins w:id="241" w:author="Adam Lauring" w:date="2016-03-21T10:05:00Z">
        <w:r w:rsidR="00924E48">
          <w:t>xxx</w:t>
        </w:r>
      </w:ins>
      <w:r>
        <w:t>.</w:t>
      </w:r>
    </w:p>
    <w:p w14:paraId="2D9570DB" w14:textId="1667CCF6" w:rsidR="00E55F5A" w:rsidRDefault="00154F16">
      <w:pPr>
        <w:pStyle w:val="BodyText"/>
      </w:pPr>
      <w:r>
        <w:t xml:space="preserve">We also benchmarked the accuracy of our </w:t>
      </w:r>
      <w:proofErr w:type="spellStart"/>
      <w:r>
        <w:t>DeepSNV</w:t>
      </w:r>
      <w:proofErr w:type="spellEnd"/>
      <w:r>
        <w:t xml:space="preserve"> pipeline in estimating the frequency of the true positive variants (Figure 5). Although the median of the measured frequencies match the expected values, we found substantial spread in each sample and the overall the fit was quite poor </w:t>
      </w:r>
      <w:proofErr w:type="gramStart"/>
      <w:r>
        <w:t>( R</w:t>
      </w:r>
      <w:r>
        <w:rPr>
          <w:vertAlign w:val="superscript"/>
        </w:rPr>
        <w:t>2</w:t>
      </w:r>
      <w:proofErr w:type="gramEnd"/>
      <w:r>
        <w:t xml:space="preserve">=0.6508). The mean percent difference between the measured frequency and the expected was 41%. This error is likely due </w:t>
      </w:r>
      <w:commentRangeStart w:id="242"/>
      <w:r>
        <w:t xml:space="preserve">to stochastic </w:t>
      </w:r>
      <w:del w:id="243" w:author="Adam Lauring" w:date="2016-03-21T10:05:00Z">
        <w:r w:rsidDel="00924E48">
          <w:delText>PCR biases</w:delText>
        </w:r>
      </w:del>
      <w:ins w:id="244" w:author="Adam Lauring" w:date="2016-03-21T10:05:00Z">
        <w:r w:rsidR="00924E48">
          <w:t>bias</w:t>
        </w:r>
      </w:ins>
      <w:r>
        <w:t xml:space="preserve"> </w:t>
      </w:r>
      <w:commentRangeEnd w:id="242"/>
      <w:r w:rsidR="00924E48">
        <w:rPr>
          <w:rStyle w:val="CommentReference"/>
          <w:rFonts w:asciiTheme="minorHAnsi" w:hAnsiTheme="minorHAnsi"/>
        </w:rPr>
        <w:commentReference w:id="242"/>
      </w:r>
      <w:r>
        <w:t>(cite?) in the initial RT-PCR reaction and should be kept in mind when employing down</w:t>
      </w:r>
      <w:del w:id="245" w:author="Adam Lauring" w:date="2016-03-21T10:06:00Z">
        <w:r w:rsidDel="00924E48">
          <w:delText xml:space="preserve"> </w:delText>
        </w:r>
      </w:del>
      <w:r>
        <w:t>stream analys</w:t>
      </w:r>
      <w:ins w:id="246" w:author="Adam Lauring" w:date="2016-03-21T10:06:00Z">
        <w:r w:rsidR="00924E48">
          <w:t>e</w:t>
        </w:r>
      </w:ins>
      <w:del w:id="247" w:author="Adam Lauring" w:date="2016-03-21T10:06:00Z">
        <w:r w:rsidDel="00924E48">
          <w:delText>i</w:delText>
        </w:r>
      </w:del>
      <w:r>
        <w:t xml:space="preserve">s that depend on frequency measurements </w:t>
      </w:r>
      <w:ins w:id="248" w:author="Adam Lauring" w:date="2016-03-21T10:06:00Z">
        <w:r w:rsidR="00924E48">
          <w:t xml:space="preserve">(e.g. </w:t>
        </w:r>
      </w:ins>
      <w:del w:id="249" w:author="Adam Lauring" w:date="2016-03-21T10:07:00Z">
        <w:r w:rsidDel="00924E48">
          <w:delText xml:space="preserve">such as </w:delText>
        </w:r>
      </w:del>
      <w:r>
        <w:t>variant fitness</w:t>
      </w:r>
      <w:ins w:id="250" w:author="Adam Lauring" w:date="2016-03-21T10:07:00Z">
        <w:r w:rsidR="00924E48">
          <w:t>, haplotype reconstruction, Shannon entropy,</w:t>
        </w:r>
      </w:ins>
      <w:r>
        <w:t xml:space="preserve"> and</w:t>
      </w:r>
      <w:ins w:id="251" w:author="Adam Lauring" w:date="2016-03-21T10:07:00Z">
        <w:r w:rsidR="00924E48">
          <w:t xml:space="preserve"> other diversity metrics).</w:t>
        </w:r>
      </w:ins>
      <w:r>
        <w:t xml:space="preserve"> </w:t>
      </w:r>
      <w:del w:id="252" w:author="Adam Lauring" w:date="2016-03-21T10:07:00Z">
        <w:r w:rsidDel="00924E48">
          <w:delText>diversity metrics that incorporate species abundance (e.g. Shannon entropy).</w:delText>
        </w:r>
      </w:del>
    </w:p>
    <w:p w14:paraId="591743A5" w14:textId="77777777" w:rsidR="00E55F5A" w:rsidRPr="00C848BA" w:rsidRDefault="00154F16">
      <w:pPr>
        <w:pStyle w:val="Heading3"/>
        <w:rPr>
          <w:szCs w:val="22"/>
        </w:rPr>
      </w:pPr>
      <w:bookmarkStart w:id="253" w:name="alternative-variant-callers"/>
      <w:bookmarkEnd w:id="253"/>
      <w:r w:rsidRPr="00C848BA">
        <w:rPr>
          <w:szCs w:val="22"/>
        </w:rPr>
        <w:t>Alternative variant callers</w:t>
      </w:r>
    </w:p>
    <w:p w14:paraId="6C8AF2B8" w14:textId="30D2BE9A" w:rsidR="00E55F5A" w:rsidRDefault="00154F16">
      <w:pPr>
        <w:pStyle w:val="FirstParagraph"/>
      </w:pPr>
      <w:proofErr w:type="spellStart"/>
      <w:r>
        <w:t>DeepSNV</w:t>
      </w:r>
      <w:proofErr w:type="spellEnd"/>
      <w:r>
        <w:t xml:space="preserve"> is one of many variant callers that </w:t>
      </w:r>
      <w:del w:id="254" w:author="Adam Lauring" w:date="2016-03-21T10:07:00Z">
        <w:r w:rsidDel="00DC1683">
          <w:delText xml:space="preserve">use </w:delText>
        </w:r>
      </w:del>
      <w:ins w:id="255" w:author="Adam Lauring" w:date="2016-03-21T10:07:00Z">
        <w:r w:rsidR="00DC1683">
          <w:t xml:space="preserve">employ </w:t>
        </w:r>
      </w:ins>
      <w:r>
        <w:t>a combination of empiric and statistical approaches to model error rates</w:t>
      </w:r>
      <w:del w:id="256" w:author="Adam Lauring" w:date="2016-03-21T10:29:00Z">
        <w:r w:rsidDel="00083DB2">
          <w:delText xml:space="preserve"> and separate true from false variants</w:delText>
        </w:r>
      </w:del>
      <w:r>
        <w:t xml:space="preserve">. We asked whether the decreased accuracy observed in our data set was due simply to peculiarities specific to </w:t>
      </w:r>
      <w:proofErr w:type="spellStart"/>
      <w:r>
        <w:t>DeepSNV</w:t>
      </w:r>
      <w:proofErr w:type="spellEnd"/>
      <w:r>
        <w:t xml:space="preserve">. We therefore analyzed our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input populations using Lofreq, another variant caller that is commo</w:t>
      </w:r>
      <w:proofErr w:type="spellStart"/>
      <w:r>
        <w:t>nly</w:t>
      </w:r>
      <w:proofErr w:type="spellEnd"/>
      <w:r>
        <w:t xml:space="preserve"> used in next generation sequencing studies, and has been reported to have perfect specificity [@Wilm</w:t>
      </w:r>
      <w:proofErr w:type="gramStart"/>
      <w:r>
        <w:t>:2012br</w:t>
      </w:r>
      <w:proofErr w:type="gramEnd"/>
      <w:r>
        <w:t xml:space="preserve">]. Under our experimental conditions, </w:t>
      </w:r>
      <w:proofErr w:type="spellStart"/>
      <w:r>
        <w:t>Lofreq</w:t>
      </w:r>
      <w:proofErr w:type="spellEnd"/>
      <w:r>
        <w:t xml:space="preserve"> had marginally reduced sensitivity compared to </w:t>
      </w:r>
      <w:proofErr w:type="spellStart"/>
      <w:r>
        <w:t>DeepSNV</w:t>
      </w:r>
      <w:proofErr w:type="spellEnd"/>
      <w:r>
        <w:t xml:space="preserve"> when applied to the variant frequencies </w:t>
      </w:r>
      <m:oMath>
        <m:r>
          <w:rPr>
            <w:rFonts w:ascii="Cambria Math" w:hAnsi="Cambria Math"/>
          </w:rPr>
          <m:t>≥</m:t>
        </m:r>
      </m:oMath>
      <w:r>
        <w:t xml:space="preserve"> 1.0% but marginally increased sensitivity when applied to variant frequencies </w:t>
      </w:r>
      <m:oMath>
        <m:r>
          <w:rPr>
            <w:rFonts w:ascii="Cambria Math" w:hAnsi="Cambria Math"/>
          </w:rPr>
          <m:t>&lt;</m:t>
        </m:r>
      </m:oMath>
      <w:r>
        <w:t xml:space="preserve"> 1.0% (figure 6). The specificity of LoFreq was comparable to what we observed with DeepSNV in our high-input cell culture-derived populations (Figure 2), and better than DeepSNV in our initial implementation (Figure 3 prior to </w:t>
      </w:r>
      <w:proofErr w:type="spellStart"/>
      <w:r>
        <w:t>Phred</w:t>
      </w:r>
      <w:proofErr w:type="spellEnd"/>
      <w:r>
        <w:t xml:space="preserve">, </w:t>
      </w:r>
      <w:proofErr w:type="spellStart"/>
      <w:r>
        <w:t>MapQ</w:t>
      </w:r>
      <w:proofErr w:type="spellEnd"/>
      <w:r>
        <w:t xml:space="preserve">, and read position filtering). This increased specificity is most likely due to the fact that the </w:t>
      </w:r>
      <w:proofErr w:type="spellStart"/>
      <w:r>
        <w:t>LoFreq</w:t>
      </w:r>
      <w:proofErr w:type="spellEnd"/>
      <w:r>
        <w:t xml:space="preserve"> algorithm already takes </w:t>
      </w:r>
      <w:proofErr w:type="spellStart"/>
      <w:r>
        <w:t>MapQ</w:t>
      </w:r>
      <w:proofErr w:type="spellEnd"/>
      <w:r>
        <w:t xml:space="preserve"> and </w:t>
      </w:r>
      <w:proofErr w:type="spellStart"/>
      <w:r>
        <w:t>Phred</w:t>
      </w:r>
      <w:proofErr w:type="spellEnd"/>
      <w:r>
        <w:t xml:space="preserve"> scores into account when calling variants and has a stringent strand bias filter that removes many of the variants found only at one end of a paired-end read. However</w:t>
      </w:r>
      <w:ins w:id="257" w:author="Adam Lauring" w:date="2016-03-21T10:30:00Z">
        <w:r w:rsidR="00083DB2">
          <w:t>,</w:t>
        </w:r>
      </w:ins>
      <w:r>
        <w:t xml:space="preserve"> even with these additional characteristics, the specificity of </w:t>
      </w:r>
      <w:proofErr w:type="spellStart"/>
      <w:r>
        <w:t>LoFreq</w:t>
      </w:r>
      <w:proofErr w:type="spellEnd"/>
      <w:r>
        <w:t xml:space="preserve"> was lower than our improved </w:t>
      </w:r>
      <w:proofErr w:type="spellStart"/>
      <w:r>
        <w:t>DeepSNV</w:t>
      </w:r>
      <w:proofErr w:type="spellEnd"/>
      <w:r>
        <w:t xml:space="preserve"> pipeline (</w:t>
      </w:r>
      <w:ins w:id="258" w:author="Adam Lauring" w:date="2016-03-21T10:32:00Z">
        <w:r w:rsidR="00083DB2">
          <w:t xml:space="preserve">compare Figure 6 and </w:t>
        </w:r>
      </w:ins>
      <w:r>
        <w:t xml:space="preserve">Figure 4), with over 40 false positives per sample. It appears that higher than expected false positive rates are not specific to </w:t>
      </w:r>
      <w:proofErr w:type="spellStart"/>
      <w:r>
        <w:t>DeepSNV</w:t>
      </w:r>
      <w:proofErr w:type="spellEnd"/>
      <w:r>
        <w:t xml:space="preserve"> and most likely plague many variant callers applied to patient-derived viral samples.</w:t>
      </w:r>
    </w:p>
    <w:p w14:paraId="298E7E9F" w14:textId="79B1B0A6" w:rsidR="00E55F5A" w:rsidRPr="00C848BA" w:rsidRDefault="00083DB2">
      <w:pPr>
        <w:pStyle w:val="Heading3"/>
        <w:rPr>
          <w:szCs w:val="22"/>
        </w:rPr>
      </w:pPr>
      <w:bookmarkStart w:id="259" w:name="lower-input-levels"/>
      <w:bookmarkEnd w:id="259"/>
      <w:ins w:id="260" w:author="Adam Lauring" w:date="2016-03-21T10:31:00Z">
        <w:r>
          <w:rPr>
            <w:szCs w:val="22"/>
          </w:rPr>
          <w:t>Accuracy at l</w:t>
        </w:r>
      </w:ins>
      <w:del w:id="261" w:author="Adam Lauring" w:date="2016-03-21T10:31:00Z">
        <w:r w:rsidR="00154F16" w:rsidRPr="00C848BA" w:rsidDel="00083DB2">
          <w:rPr>
            <w:szCs w:val="22"/>
          </w:rPr>
          <w:delText>L</w:delText>
        </w:r>
      </w:del>
      <w:r w:rsidR="00154F16" w:rsidRPr="00C848BA">
        <w:rPr>
          <w:szCs w:val="22"/>
        </w:rPr>
        <w:t>ower input levels</w:t>
      </w:r>
    </w:p>
    <w:p w14:paraId="5A9C6450" w14:textId="1F6BC5B8" w:rsidR="00E55F5A" w:rsidRDefault="00154F16">
      <w:pPr>
        <w:pStyle w:val="FirstParagraph"/>
      </w:pPr>
      <w:r>
        <w:t xml:space="preserve">Host-derived viral populations vary in copy number and titer by several orders of magnitude. This variability can be attributed to a variety of factors including, but not limited to: collection site, ease of </w:t>
      </w:r>
      <w:proofErr w:type="spellStart"/>
      <w:r>
        <w:t>of</w:t>
      </w:r>
      <w:proofErr w:type="spellEnd"/>
      <w:r>
        <w:t xml:space="preserve"> nucleic acid isolation, the presence of host nucleic acid, efficiency of library preparation, and host and viral factors. To ensure accuracy across a range of input levels, we diluted our experimental populations serially into basal media (Figure 3A) and identified variants using our modified </w:t>
      </w:r>
      <w:proofErr w:type="spellStart"/>
      <w:r>
        <w:t>DeepSNV</w:t>
      </w:r>
      <w:proofErr w:type="spellEnd"/>
      <w:r>
        <w:t xml:space="preserve"> analysis pipeline (Figure 7). As expected, our sensitivity was lower in populations with fewer genomes. For example, a variant with a 0.5% frequency in a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genomes per microliter sample is expected to </w:t>
      </w:r>
      <w:ins w:id="262" w:author="Adam Lauring" w:date="2016-03-21T10:32:00Z">
        <w:r w:rsidR="00083DB2">
          <w:t xml:space="preserve">be </w:t>
        </w:r>
      </w:ins>
      <w:r>
        <w:t>present on only 700 genomes in the initial RT-PCR</w:t>
      </w:r>
      <w:ins w:id="263" w:author="Adam Lauring" w:date="2016-03-21T10:32:00Z">
        <w:r w:rsidR="00083DB2">
          <w:t>. M</w:t>
        </w:r>
      </w:ins>
      <w:del w:id="264" w:author="Adam Lauring" w:date="2016-03-21T10:32:00Z">
        <w:r w:rsidDel="00083DB2">
          <w:delText>, m</w:delText>
        </w:r>
      </w:del>
      <w:r>
        <w:t xml:space="preserve">any of these will be lost due to bottlenecks in the amplification and library preparation process. </w:t>
      </w:r>
      <w:del w:id="265" w:author="Adam Lauring" w:date="2016-03-21T10:32:00Z">
        <w:r w:rsidDel="00083DB2">
          <w:delText>In addition to reduced sensitivity we</w:delText>
        </w:r>
      </w:del>
      <w:ins w:id="266" w:author="Adam Lauring" w:date="2016-03-21T10:32:00Z">
        <w:r w:rsidR="00083DB2">
          <w:t>We also</w:t>
        </w:r>
      </w:ins>
      <w:r>
        <w:t xml:space="preserve"> found reduced specificity in samples with lower starting input. The increase in false positives is presumably due to a greater dependence on RT-PCR amplification and consequent propagation of errors. These data highlight the importance of controlling for input levels when comparing diversity across experimental samples.</w:t>
      </w:r>
    </w:p>
    <w:p w14:paraId="3CC14700" w14:textId="767F46CE" w:rsidR="00E55F5A" w:rsidRDefault="00154F16">
      <w:pPr>
        <w:pStyle w:val="BodyText"/>
      </w:pPr>
      <w:r>
        <w:t xml:space="preserve">In most cases, RT-PCR errors should be sporadic and randomly distributed across the amplified region. If RT-PCR errors are responsible for the reduced specificity found at lower input levels, </w:t>
      </w:r>
      <w:r>
        <w:lastRenderedPageBreak/>
        <w:t xml:space="preserve">they should be easily identified as variants present in only one of two RT-PCR reactions performed on the same RNA. To test this hypothesis, we </w:t>
      </w:r>
      <w:del w:id="267" w:author="Adam Lauring" w:date="2016-03-21T10:33:00Z">
        <w:r w:rsidDel="00083DB2">
          <w:delText xml:space="preserve">performed RT-PCR reactions and sequenced </w:delText>
        </w:r>
      </w:del>
      <w:ins w:id="268" w:author="Adam Lauring" w:date="2016-03-21T10:33:00Z">
        <w:r w:rsidR="00083DB2">
          <w:t xml:space="preserve">sequenced </w:t>
        </w:r>
      </w:ins>
      <w:r>
        <w:t>duplicate</w:t>
      </w:r>
      <w:ins w:id="269" w:author="Adam Lauring" w:date="2016-03-21T10:33:00Z">
        <w:r w:rsidR="00083DB2">
          <w:t xml:space="preserve"> RT-PCR reactions</w:t>
        </w:r>
      </w:ins>
      <w:del w:id="270" w:author="Adam Lauring" w:date="2016-03-21T10:33:00Z">
        <w:r w:rsidDel="00083DB2">
          <w:delText>s</w:delText>
        </w:r>
      </w:del>
      <w:r>
        <w:t xml:space="preserve"> of the 5, 2, 1, and 0.5% variant frequency samples from our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genomes per microliter collection. The duplicates were processed separately, but sequenced on the same lane of an Illumina </w:t>
      </w:r>
      <w:proofErr w:type="spellStart"/>
      <w:r>
        <w:t>Hiseq</w:t>
      </w:r>
      <w:proofErr w:type="spellEnd"/>
      <w:r>
        <w:t xml:space="preserve">. We applied the previously mentioned quality cut-offs and required that a given variant be found in both duplicates. By </w:t>
      </w:r>
      <w:del w:id="271" w:author="Adam Lauring" w:date="2016-03-21T10:34:00Z">
        <w:r w:rsidDel="00083DB2">
          <w:delText xml:space="preserve">running </w:delText>
        </w:r>
      </w:del>
      <w:ins w:id="272" w:author="Adam Lauring" w:date="2016-03-21T10:34:00Z">
        <w:r w:rsidR="00083DB2">
          <w:t xml:space="preserve">analyzing </w:t>
        </w:r>
      </w:ins>
      <w:r>
        <w:t>samples in duplicate</w:t>
      </w:r>
      <w:ins w:id="273" w:author="Adam Lauring" w:date="2016-03-21T10:34:00Z">
        <w:r w:rsidR="00083DB2">
          <w:t>,</w:t>
        </w:r>
      </w:ins>
      <w:del w:id="274" w:author="Adam Lauring" w:date="2016-03-21T10:34:00Z">
        <w:r w:rsidDel="00083DB2">
          <w:delText>s</w:delText>
        </w:r>
      </w:del>
      <w:r>
        <w:t xml:space="preserve"> we reduced the number of false positives in each sample to 10 or fewer resulting in </w:t>
      </w:r>
      <w:del w:id="275" w:author="Adam Lauring" w:date="2016-03-21T10:34:00Z">
        <w:r w:rsidDel="00083DB2">
          <w:delText xml:space="preserve">and </w:delText>
        </w:r>
      </w:del>
      <w:r>
        <w:t xml:space="preserve">a specificity of </w:t>
      </w:r>
      <w:ins w:id="276" w:author="Adam Lauring" w:date="2016-03-21T10:34:00Z">
        <w:r w:rsidR="00083DB2">
          <w:t xml:space="preserve">&gt; 0.9998 </w:t>
        </w:r>
      </w:ins>
      <w:del w:id="277" w:author="Adam Lauring" w:date="2016-03-21T10:34:00Z">
        <w:r w:rsidDel="00083DB2">
          <w:delText xml:space="preserve">0.9998 or greater </w:delText>
        </w:r>
      </w:del>
      <w:r>
        <w:t>(Figure 8). This increased specificity was not accompanied by a decreased sensitivity. In fact, we found a slight increase in sensitivity</w:t>
      </w:r>
      <w:ins w:id="278" w:author="Adam Lauring" w:date="2016-03-21T10:35:00Z">
        <w:r w:rsidR="00083DB2">
          <w:t>,</w:t>
        </w:r>
      </w:ins>
      <w:r>
        <w:t xml:space="preserve"> most likely due to variability in library preparation. Thus, accurate analysis of low input samples can be achieved through duplicate RT-PCR and careful benchmarking experiments.</w:t>
      </w:r>
    </w:p>
    <w:p w14:paraId="5DCDA117" w14:textId="5C738FAC" w:rsidR="00E55F5A" w:rsidRPr="00C848BA" w:rsidRDefault="00154F16">
      <w:pPr>
        <w:pStyle w:val="Heading3"/>
        <w:rPr>
          <w:szCs w:val="22"/>
        </w:rPr>
      </w:pPr>
      <w:bookmarkStart w:id="279" w:name="the-consequences-of-sub-optimal-snv-iden"/>
      <w:bookmarkEnd w:id="279"/>
      <w:del w:id="280" w:author="Adam Lauring" w:date="2016-03-21T10:37:00Z">
        <w:r w:rsidRPr="00C848BA" w:rsidDel="004C7ED1">
          <w:rPr>
            <w:szCs w:val="22"/>
          </w:rPr>
          <w:delText>The consequences of sub</w:delText>
        </w:r>
      </w:del>
      <w:ins w:id="281" w:author="Adam Lauring" w:date="2016-03-21T10:37:00Z">
        <w:r w:rsidR="004C7ED1">
          <w:rPr>
            <w:szCs w:val="22"/>
          </w:rPr>
          <w:t>Sub</w:t>
        </w:r>
      </w:ins>
      <w:r w:rsidRPr="00C848BA">
        <w:rPr>
          <w:szCs w:val="22"/>
        </w:rPr>
        <w:t>-optimal SNV identification</w:t>
      </w:r>
      <w:ins w:id="282" w:author="Adam Lauring" w:date="2016-03-21T10:37:00Z">
        <w:r w:rsidR="004C7ED1">
          <w:rPr>
            <w:szCs w:val="22"/>
          </w:rPr>
          <w:t xml:space="preserve"> confounds diversity measurement</w:t>
        </w:r>
      </w:ins>
    </w:p>
    <w:p w14:paraId="34A9E43F" w14:textId="36491250" w:rsidR="00E55F5A" w:rsidRDefault="00154F16">
      <w:pPr>
        <w:pStyle w:val="FirstParagraph"/>
      </w:pPr>
      <w:r>
        <w:t xml:space="preserve">NGS of intrahost populations is commonly used determine the interaction between host or environmental factors and viral diversity. </w:t>
      </w:r>
      <w:del w:id="283" w:author="Adam Lauring" w:date="2016-03-21T10:35:00Z">
        <w:r w:rsidDel="00083DB2">
          <w:delText xml:space="preserve">However </w:delText>
        </w:r>
      </w:del>
      <w:ins w:id="284" w:author="Adam Lauring" w:date="2016-03-21T10:35:00Z">
        <w:r w:rsidR="00083DB2">
          <w:t xml:space="preserve">Because </w:t>
        </w:r>
      </w:ins>
      <w:del w:id="285" w:author="Adam Lauring" w:date="2016-03-21T10:36:00Z">
        <w:r w:rsidDel="00083DB2">
          <w:delText xml:space="preserve">calculations </w:delText>
        </w:r>
      </w:del>
      <w:ins w:id="286" w:author="Adam Lauring" w:date="2016-03-21T10:36:00Z">
        <w:r w:rsidR="00083DB2">
          <w:t xml:space="preserve">measurements </w:t>
        </w:r>
      </w:ins>
      <w:r>
        <w:t xml:space="preserve">of viral diversity rely entirely on SNV identified in NGS data, </w:t>
      </w:r>
      <w:del w:id="287" w:author="Adam Lauring" w:date="2016-03-21T10:35:00Z">
        <w:r w:rsidDel="00083DB2">
          <w:delText xml:space="preserve">and </w:delText>
        </w:r>
      </w:del>
      <w:ins w:id="288" w:author="Adam Lauring" w:date="2016-03-21T10:35:00Z">
        <w:r w:rsidR="00083DB2">
          <w:t xml:space="preserve">they </w:t>
        </w:r>
      </w:ins>
      <w:r>
        <w:t>are very sensitive to the accuracy of these variant calls. To illustrate this problem, we calculated the diversity of our 10</w:t>
      </w:r>
      <w:r>
        <w:rPr>
          <w:vertAlign w:val="superscript"/>
        </w:rPr>
        <w:t>5</w:t>
      </w:r>
      <w:r>
        <w:t xml:space="preserve"> genomes per microliter samples at each step of our benchmarking process using three complementary metrics (Table 1). Richness is the count of </w:t>
      </w:r>
      <w:proofErr w:type="spellStart"/>
      <w:r>
        <w:t>nonconsensus</w:t>
      </w:r>
      <w:proofErr w:type="spellEnd"/>
      <w:r>
        <w:t xml:space="preserve"> variants present in a population (often referred to as intrahost SNV). Shannon's Entropy is a diversity metric that accounts for both the number of variants present (richness) and their frequencies (evenness). Because our data are </w:t>
      </w:r>
      <w:proofErr w:type="spellStart"/>
      <w:r>
        <w:t>unphased</w:t>
      </w:r>
      <w:proofErr w:type="spellEnd"/>
      <w:r>
        <w:t xml:space="preserve"> (i.e. no haplotypes), we have reported the average entropy per nucleotide position (cite). The last metric, L1-norm, is a distance measurement that describes how similar two populations are to one another. Identical populations will have an L1-norm of 0. To mimic experimental conditions, we included all variants identified in each analysis regardless of whether or not subsequent benchmarking distinguished them as true or false positives. We found that the accuracy of the SNV calling method has a profound effect on measurements of diversity. It is clear from the richness measurements in Table 1 that the number of false SNV (i.e. the specificity) largely determines the accuracy of the down stream </w:t>
      </w:r>
      <w:proofErr w:type="spellStart"/>
      <w:r>
        <w:t>anlaysis</w:t>
      </w:r>
      <w:proofErr w:type="spellEnd"/>
      <w:r>
        <w:t xml:space="preserve">. Thus, our adapted </w:t>
      </w:r>
      <w:proofErr w:type="spellStart"/>
      <w:r>
        <w:t>DeepSNV</w:t>
      </w:r>
      <w:proofErr w:type="spellEnd"/>
      <w:r>
        <w:t xml:space="preserve"> protocol, which was able to distinguish between true and false SNV with the highest accuracy, gave the most accurate measures of diversity, followed by </w:t>
      </w:r>
      <w:proofErr w:type="spellStart"/>
      <w:r>
        <w:t>Lofreq</w:t>
      </w:r>
      <w:proofErr w:type="spellEnd"/>
      <w:r>
        <w:t xml:space="preserve"> and the default version of </w:t>
      </w:r>
      <w:proofErr w:type="spellStart"/>
      <w:r>
        <w:t>DeepSNV</w:t>
      </w:r>
      <w:proofErr w:type="spellEnd"/>
      <w:r>
        <w:t>.</w:t>
      </w:r>
    </w:p>
    <w:p w14:paraId="74A60625" w14:textId="77777777" w:rsidR="00E55F5A" w:rsidRPr="004C7ED1" w:rsidRDefault="00154F16">
      <w:pPr>
        <w:pStyle w:val="Heading2"/>
        <w:rPr>
          <w:sz w:val="22"/>
          <w:szCs w:val="22"/>
          <w:rPrChange w:id="289" w:author="Adam Lauring" w:date="2016-03-21T10:37:00Z">
            <w:rPr/>
          </w:rPrChange>
        </w:rPr>
      </w:pPr>
      <w:bookmarkStart w:id="290" w:name="discussion"/>
      <w:bookmarkEnd w:id="290"/>
      <w:r w:rsidRPr="004C7ED1">
        <w:rPr>
          <w:sz w:val="22"/>
          <w:szCs w:val="22"/>
          <w:rPrChange w:id="291" w:author="Adam Lauring" w:date="2016-03-21T10:37:00Z">
            <w:rPr/>
          </w:rPrChange>
        </w:rPr>
        <w:t>Discussion</w:t>
      </w:r>
    </w:p>
    <w:p w14:paraId="6B7BA02F" w14:textId="5C178D7D" w:rsidR="00301C00" w:rsidRDefault="00301C00" w:rsidP="00301C00">
      <w:pPr>
        <w:pStyle w:val="FirstParagraph"/>
      </w:pPr>
      <w:bookmarkStart w:id="292" w:name="references"/>
      <w:bookmarkEnd w:id="292"/>
      <w:del w:id="293" w:author="Adam Lauring" w:date="2016-03-21T13:05:00Z">
        <w:r w:rsidDel="00771963">
          <w:delText>We have shown that robust</w:delText>
        </w:r>
      </w:del>
      <w:ins w:id="294" w:author="Adam Lauring" w:date="2016-03-21T13:05:00Z">
        <w:r w:rsidR="00771963">
          <w:t>Robust</w:t>
        </w:r>
      </w:ins>
      <w:r>
        <w:t xml:space="preserve"> benchmarking is </w:t>
      </w:r>
      <w:del w:id="295" w:author="Adam Lauring" w:date="2016-03-21T13:05:00Z">
        <w:r w:rsidDel="00771963">
          <w:delText xml:space="preserve">vital </w:delText>
        </w:r>
      </w:del>
      <w:ins w:id="296" w:author="Adam Lauring" w:date="2016-03-21T13:05:00Z">
        <w:r w:rsidR="00771963">
          <w:t xml:space="preserve">essential in </w:t>
        </w:r>
      </w:ins>
      <w:del w:id="297" w:author="Adam Lauring" w:date="2016-03-21T13:05:00Z">
        <w:r w:rsidDel="00771963">
          <w:delText xml:space="preserve">to accurate </w:delText>
        </w:r>
      </w:del>
      <w:r>
        <w:t>NGS</w:t>
      </w:r>
      <w:ins w:id="298" w:author="Adam Lauring" w:date="2016-03-21T13:05:00Z">
        <w:r w:rsidR="00771963">
          <w:t>-</w:t>
        </w:r>
      </w:ins>
      <w:del w:id="299" w:author="Adam Lauring" w:date="2016-03-21T13:05:00Z">
        <w:r w:rsidDel="00771963">
          <w:delText xml:space="preserve"> </w:delText>
        </w:r>
      </w:del>
      <w:r>
        <w:t>based studies of viral diversity</w:t>
      </w:r>
      <w:del w:id="300" w:author="Adam Lauring" w:date="2016-03-21T13:05:00Z">
        <w:r w:rsidDel="00771963">
          <w:delText>, and</w:delText>
        </w:r>
      </w:del>
      <w:ins w:id="301" w:author="Adam Lauring" w:date="2016-03-21T13:05:00Z">
        <w:r w:rsidR="00771963">
          <w:t>. D</w:t>
        </w:r>
      </w:ins>
      <w:del w:id="302" w:author="Adam Lauring" w:date="2016-03-21T13:05:00Z">
        <w:r w:rsidDel="00771963">
          <w:delText xml:space="preserve"> that d</w:delText>
        </w:r>
      </w:del>
      <w:r>
        <w:t xml:space="preserve">ifferences in experimental design and sample preparation can lead to wide variability in the accuracy of SNV identification. We </w:t>
      </w:r>
      <w:ins w:id="303" w:author="Adam Lauring" w:date="2016-03-21T13:06:00Z">
        <w:r w:rsidR="00771963">
          <w:t xml:space="preserve">that </w:t>
        </w:r>
      </w:ins>
      <w:r>
        <w:t>found input nucleic acid concentration</w:t>
      </w:r>
      <w:del w:id="304" w:author="Adam Lauring" w:date="2016-03-21T13:06:00Z">
        <w:r w:rsidDel="00771963">
          <w:delText>s</w:delText>
        </w:r>
      </w:del>
      <w:r>
        <w:t xml:space="preserve">, which can vary greatly in patient-derived samples, had </w:t>
      </w:r>
      <w:ins w:id="305" w:author="Adam Lauring" w:date="2016-03-21T13:06:00Z">
        <w:r w:rsidR="00771963">
          <w:t xml:space="preserve">a </w:t>
        </w:r>
      </w:ins>
      <w:r>
        <w:t xml:space="preserve">large </w:t>
      </w:r>
      <w:del w:id="306" w:author="Adam Lauring" w:date="2016-03-21T13:06:00Z">
        <w:r w:rsidDel="00771963">
          <w:delText xml:space="preserve">effects </w:delText>
        </w:r>
      </w:del>
      <w:ins w:id="307" w:author="Adam Lauring" w:date="2016-03-21T13:06:00Z">
        <w:r w:rsidR="00771963">
          <w:t xml:space="preserve">impact </w:t>
        </w:r>
      </w:ins>
      <w:r>
        <w:t xml:space="preserve">on both </w:t>
      </w:r>
      <w:ins w:id="308" w:author="Adam Lauring" w:date="2016-03-21T13:06:00Z">
        <w:r w:rsidR="00771963">
          <w:t xml:space="preserve">the </w:t>
        </w:r>
      </w:ins>
      <w:r>
        <w:t>sensitivity and specificity</w:t>
      </w:r>
      <w:ins w:id="309" w:author="Adam Lauring" w:date="2016-03-21T13:06:00Z">
        <w:r w:rsidR="00771963">
          <w:t xml:space="preserve"> of rare variant detection</w:t>
        </w:r>
      </w:ins>
      <w:r>
        <w:t>. At moderate levels of nucleic acid input we could improve accuracy by filtering putative SNV based on quality metrics and read position</w:t>
      </w:r>
      <w:del w:id="310" w:author="Adam Lauring" w:date="2016-03-21T13:07:00Z">
        <w:r w:rsidDel="00771963">
          <w:delText>s</w:delText>
        </w:r>
      </w:del>
      <w:r>
        <w:t xml:space="preserve">. We further improved our accuracy at low input levels by </w:t>
      </w:r>
      <w:del w:id="311" w:author="Adam Lauring" w:date="2016-03-21T13:07:00Z">
        <w:r w:rsidDel="00771963">
          <w:delText xml:space="preserve">controlling for RT-PCR errors by </w:delText>
        </w:r>
      </w:del>
      <w:r>
        <w:t xml:space="preserve">processing </w:t>
      </w:r>
      <w:ins w:id="312" w:author="Adam Lauring" w:date="2016-03-21T13:07:00Z">
        <w:r w:rsidR="00771963">
          <w:t xml:space="preserve">these </w:t>
        </w:r>
      </w:ins>
      <w:r>
        <w:t>samples in duplicate</w:t>
      </w:r>
      <w:del w:id="313" w:author="Adam Lauring" w:date="2016-03-21T13:07:00Z">
        <w:r w:rsidDel="00771963">
          <w:delText>s</w:delText>
        </w:r>
      </w:del>
      <w:r>
        <w:t>. While our quality cut</w:t>
      </w:r>
      <w:ins w:id="314" w:author="Adam Lauring" w:date="2016-03-21T13:07:00Z">
        <w:r w:rsidR="00771963">
          <w:t>-</w:t>
        </w:r>
      </w:ins>
      <w:del w:id="315" w:author="Adam Lauring" w:date="2016-03-21T13:07:00Z">
        <w:r w:rsidDel="00771963">
          <w:delText xml:space="preserve"> </w:delText>
        </w:r>
      </w:del>
      <w:r>
        <w:t xml:space="preserve">offs may not be </w:t>
      </w:r>
      <w:del w:id="316" w:author="Adam Lauring" w:date="2016-03-21T13:08:00Z">
        <w:r w:rsidDel="00771963">
          <w:delText>needed by all variant callers</w:delText>
        </w:r>
      </w:del>
      <w:ins w:id="317" w:author="Adam Lauring" w:date="2016-03-21T13:08:00Z">
        <w:r w:rsidR="00771963">
          <w:t>universally applicable to all samples and variant callers</w:t>
        </w:r>
      </w:ins>
      <w:r>
        <w:t xml:space="preserve">, our </w:t>
      </w:r>
      <w:del w:id="318" w:author="Adam Lauring" w:date="2016-03-21T13:08:00Z">
        <w:r w:rsidDel="00771963">
          <w:delText>work with Lofreq indicates</w:delText>
        </w:r>
      </w:del>
      <w:ins w:id="319" w:author="Adam Lauring" w:date="2016-03-21T13:08:00Z">
        <w:r w:rsidR="00771963">
          <w:t>data suggest</w:t>
        </w:r>
      </w:ins>
      <w:r>
        <w:t xml:space="preserve"> that experimental design is </w:t>
      </w:r>
      <w:del w:id="320" w:author="Adam Lauring" w:date="2016-03-21T13:08:00Z">
        <w:r w:rsidDel="00771963">
          <w:delText xml:space="preserve">important </w:delText>
        </w:r>
      </w:del>
      <w:ins w:id="321" w:author="Adam Lauring" w:date="2016-03-21T13:08:00Z">
        <w:r w:rsidR="00771963">
          <w:t>critical for</w:t>
        </w:r>
      </w:ins>
      <w:del w:id="322" w:author="Adam Lauring" w:date="2016-03-21T13:08:00Z">
        <w:r w:rsidDel="00771963">
          <w:delText>in</w:delText>
        </w:r>
      </w:del>
      <w:r>
        <w:t xml:space="preserve"> accurate SNV detection. </w:t>
      </w:r>
      <w:del w:id="323" w:author="Adam Lauring" w:date="2016-03-21T13:08:00Z">
        <w:r w:rsidDel="00771963">
          <w:delText xml:space="preserve">This </w:delText>
        </w:r>
      </w:del>
      <w:ins w:id="324" w:author="Adam Lauring" w:date="2016-03-21T13:08:00Z">
        <w:r w:rsidR="00771963">
          <w:t xml:space="preserve">These </w:t>
        </w:r>
      </w:ins>
      <w:ins w:id="325" w:author="Adam Lauring" w:date="2016-03-21T13:09:00Z">
        <w:r w:rsidR="00771963">
          <w:t>findings are</w:t>
        </w:r>
      </w:ins>
      <w:del w:id="326" w:author="Adam Lauring" w:date="2016-03-21T13:09:00Z">
        <w:r w:rsidDel="00771963">
          <w:delText>is</w:delText>
        </w:r>
      </w:del>
      <w:r>
        <w:t xml:space="preserve"> important </w:t>
      </w:r>
      <w:del w:id="327" w:author="Adam Lauring" w:date="2016-03-21T13:09:00Z">
        <w:r w:rsidDel="00771963">
          <w:delText xml:space="preserve">given </w:delText>
        </w:r>
      </w:del>
      <w:proofErr w:type="gramStart"/>
      <w:ins w:id="328" w:author="Adam Lauring" w:date="2016-03-21T13:09:00Z">
        <w:r w:rsidR="00771963">
          <w:t xml:space="preserve">as </w:t>
        </w:r>
      </w:ins>
      <w:del w:id="329" w:author="Adam Lauring" w:date="2016-03-21T13:09:00Z">
        <w:r w:rsidDel="00771963">
          <w:delText xml:space="preserve">that </w:delText>
        </w:r>
      </w:del>
      <w:r>
        <w:t>few</w:t>
      </w:r>
      <w:ins w:id="330" w:author="Adam Lauring" w:date="2016-03-21T13:08:00Z">
        <w:r w:rsidR="00771963">
          <w:t>, if any,</w:t>
        </w:r>
      </w:ins>
      <w:r>
        <w:t xml:space="preserve"> variant callers</w:t>
      </w:r>
      <w:del w:id="331" w:author="Adam Lauring" w:date="2016-03-21T13:09:00Z">
        <w:r w:rsidDel="00771963">
          <w:delText xml:space="preserve"> (if any)</w:delText>
        </w:r>
      </w:del>
      <w:proofErr w:type="gramEnd"/>
      <w:r>
        <w:t xml:space="preserve"> have been benchmarked under patient-derived conditions. Finally, we show that these inaccuracies in SNV calling drastically impact down</w:t>
      </w:r>
      <w:del w:id="332" w:author="Adam Lauring" w:date="2016-03-21T13:09:00Z">
        <w:r w:rsidDel="00771963">
          <w:delText xml:space="preserve"> </w:delText>
        </w:r>
      </w:del>
      <w:r>
        <w:t>stream analysis</w:t>
      </w:r>
      <w:ins w:id="333" w:author="Adam Lauring" w:date="2016-03-21T13:09:00Z">
        <w:r w:rsidR="00771963">
          <w:t>.</w:t>
        </w:r>
      </w:ins>
      <w:del w:id="334" w:author="Adam Lauring" w:date="2016-03-21T13:09:00Z">
        <w:r w:rsidDel="00771963">
          <w:delText>, and that accurate conclusions require quantifying and limiting this error.</w:delText>
        </w:r>
      </w:del>
    </w:p>
    <w:p w14:paraId="00BD2C68" w14:textId="3EE62820" w:rsidR="00301C00" w:rsidRDefault="00301C00" w:rsidP="00301C00">
      <w:pPr>
        <w:pStyle w:val="BodyText"/>
      </w:pPr>
      <w:del w:id="335" w:author="Adam Lauring" w:date="2016-03-21T13:09:00Z">
        <w:r w:rsidDel="00771963">
          <w:delText>To our knowledge,</w:delText>
        </w:r>
      </w:del>
      <w:ins w:id="336" w:author="Adam Lauring" w:date="2016-03-21T13:09:00Z">
        <w:r w:rsidR="00771963">
          <w:t>We chose</w:t>
        </w:r>
      </w:ins>
      <w:r>
        <w:t xml:space="preserve"> </w:t>
      </w:r>
      <w:proofErr w:type="spellStart"/>
      <w:r>
        <w:t>DeepSNV</w:t>
      </w:r>
      <w:proofErr w:type="spellEnd"/>
      <w:r>
        <w:t xml:space="preserve"> </w:t>
      </w:r>
      <w:ins w:id="337" w:author="Adam Lauring" w:date="2016-03-21T13:09:00Z">
        <w:r w:rsidR="00771963">
          <w:t xml:space="preserve">for our studies, because it </w:t>
        </w:r>
      </w:ins>
      <w:r>
        <w:t xml:space="preserve">is </w:t>
      </w:r>
      <w:ins w:id="338" w:author="Adam Lauring" w:date="2016-03-21T13:10:00Z">
        <w:r w:rsidR="00771963">
          <w:t xml:space="preserve">one of </w:t>
        </w:r>
      </w:ins>
      <w:r>
        <w:t>the only variant call</w:t>
      </w:r>
      <w:ins w:id="339" w:author="Adam Lauring" w:date="2016-03-21T13:10:00Z">
        <w:r w:rsidR="00771963">
          <w:t xml:space="preserve">ers </w:t>
        </w:r>
      </w:ins>
      <w:del w:id="340" w:author="Adam Lauring" w:date="2016-03-21T13:10:00Z">
        <w:r w:rsidDel="00771963">
          <w:delText xml:space="preserve">ing method </w:delText>
        </w:r>
      </w:del>
      <w:r>
        <w:t xml:space="preserve">that </w:t>
      </w:r>
      <w:proofErr w:type="gramStart"/>
      <w:r>
        <w:t>has</w:t>
      </w:r>
      <w:proofErr w:type="gramEnd"/>
      <w:r>
        <w:t xml:space="preserve"> been benchmarked on real sequencing reads in which all true positive variants and their frequencies were known </w:t>
      </w:r>
      <w:r>
        <w:rPr>
          <w:i/>
        </w:rPr>
        <w:t>a priori</w:t>
      </w:r>
      <w:r>
        <w:t xml:space="preserve"> and independent of NGS (cite </w:t>
      </w:r>
      <w:proofErr w:type="spellStart"/>
      <w:r>
        <w:t>Gerstung</w:t>
      </w:r>
      <w:proofErr w:type="spellEnd"/>
      <w:r>
        <w:t xml:space="preserve">). </w:t>
      </w:r>
      <w:del w:id="341" w:author="Adam Lauring" w:date="2016-03-21T13:10:00Z">
        <w:r w:rsidDel="00771963">
          <w:delText xml:space="preserve">Given this robust benchmarking we thought it ideal for identifying rare variants in populations of influenza virus. </w:delText>
        </w:r>
      </w:del>
      <w:del w:id="342" w:author="Adam Lauring" w:date="2016-03-21T13:11:00Z">
        <w:r w:rsidDel="00771963">
          <w:delText>However</w:delText>
        </w:r>
      </w:del>
      <w:ins w:id="343" w:author="Adam Lauring" w:date="2016-03-21T13:11:00Z">
        <w:r w:rsidR="00771963">
          <w:t>In our experimental conditions</w:t>
        </w:r>
      </w:ins>
      <w:r>
        <w:t xml:space="preserve">, we found decreased sensitivity and specificity when applied to cell culture-derived mixtures of WSN33 and PR8. </w:t>
      </w:r>
      <w:commentRangeStart w:id="344"/>
      <w:r>
        <w:t xml:space="preserve">The most striking drop in sensitivity came for variants found at 0.16%. Under </w:t>
      </w:r>
      <w:r>
        <w:lastRenderedPageBreak/>
        <w:t>these conditions we found true variants at a rate of 0.1426 compared the expected sensitivity of 0.860 for variants at 0.1%. This decrease is most likely due to the fact that we are looking for variants across 13057bp of the influenza genome where previous benchmarking focused on just 1,500 bp of the HIV pol gene. Therefore, our sequencing efforts were diluted across the influenza genome resulting in decreased read depth, which limits sensitivity.</w:t>
      </w:r>
      <w:commentRangeEnd w:id="344"/>
      <w:r w:rsidR="00771963">
        <w:rPr>
          <w:rStyle w:val="CommentReference"/>
          <w:rFonts w:asciiTheme="minorHAnsi" w:hAnsiTheme="minorHAnsi"/>
        </w:rPr>
        <w:commentReference w:id="344"/>
      </w:r>
      <w:r>
        <w:t xml:space="preserve"> </w:t>
      </w:r>
      <w:commentRangeStart w:id="345"/>
      <w:r>
        <w:t>Additionally</w:t>
      </w:r>
      <w:commentRangeEnd w:id="345"/>
      <w:r w:rsidR="00771963">
        <w:rPr>
          <w:rStyle w:val="CommentReference"/>
          <w:rFonts w:asciiTheme="minorHAnsi" w:hAnsiTheme="minorHAnsi"/>
        </w:rPr>
        <w:commentReference w:id="345"/>
      </w:r>
      <w:r>
        <w:t xml:space="preserve">, </w:t>
      </w:r>
      <w:del w:id="346" w:author="Adam Lauring" w:date="2016-03-21T13:14:00Z">
        <w:r w:rsidDel="00771963">
          <w:delText xml:space="preserve">we aligned all reads to a PR8 reference genome, which biases our detection of WSN33 variants especially rare variants that already have few reads. </w:delText>
        </w:r>
      </w:del>
      <w:ins w:id="347" w:author="Adam Lauring" w:date="2016-03-21T13:14:00Z">
        <w:r w:rsidR="00771963">
          <w:t xml:space="preserve">Because we aligned all reads to the PR8 </w:t>
        </w:r>
        <w:r w:rsidR="00640A8D">
          <w:t xml:space="preserve">genome, </w:t>
        </w:r>
      </w:ins>
      <w:ins w:id="348" w:author="Adam Lauring" w:date="2016-03-21T13:15:00Z">
        <w:r w:rsidR="00640A8D">
          <w:t xml:space="preserve">many of the WSN33-derived reads may have not aligned as well, biasing the analysis against detection rare WSN33 SNV. </w:t>
        </w:r>
      </w:ins>
      <w:r>
        <w:t xml:space="preserve">We also observed a relatively modest decrease in specificity. </w:t>
      </w:r>
      <w:commentRangeStart w:id="349"/>
      <w:r>
        <w:t>Desp</w:t>
      </w:r>
      <w:bookmarkStart w:id="350" w:name="_GoBack"/>
      <w:bookmarkEnd w:id="350"/>
      <w:r>
        <w:t xml:space="preserve">ite the use of </w:t>
      </w:r>
      <w:proofErr w:type="spellStart"/>
      <w:r>
        <w:t>bonferronni</w:t>
      </w:r>
      <w:proofErr w:type="spellEnd"/>
      <w:r>
        <w:t xml:space="preserve"> corrected p values, the drop in specificity is most likely due to multiple testing errors caused by applying the algorithm across 13057bp (cite).</w:t>
      </w:r>
      <w:commentRangeEnd w:id="349"/>
      <w:r w:rsidR="00771963">
        <w:rPr>
          <w:rStyle w:val="CommentReference"/>
          <w:rFonts w:asciiTheme="minorHAnsi" w:hAnsiTheme="minorHAnsi"/>
        </w:rPr>
        <w:commentReference w:id="349"/>
      </w:r>
    </w:p>
    <w:p w14:paraId="745D32AC" w14:textId="40EB7CEB" w:rsidR="00301C00" w:rsidRDefault="00301C00" w:rsidP="00301C00">
      <w:pPr>
        <w:pStyle w:val="BodyText"/>
      </w:pPr>
      <w:del w:id="351" w:author="Adam Lauring" w:date="2016-03-21T13:16:00Z">
        <w:r w:rsidDel="00640A8D">
          <w:delText>Encouraged by these results, we</w:delText>
        </w:r>
      </w:del>
      <w:ins w:id="352" w:author="Adam Lauring" w:date="2016-03-21T13:16:00Z">
        <w:r w:rsidR="00640A8D">
          <w:t>A key strength of our study is that we</w:t>
        </w:r>
      </w:ins>
      <w:r>
        <w:t xml:space="preserve"> applied </w:t>
      </w:r>
      <w:proofErr w:type="spellStart"/>
      <w:r>
        <w:t>DeepSNV</w:t>
      </w:r>
      <w:proofErr w:type="spellEnd"/>
      <w:r>
        <w:t xml:space="preserve"> to experimental populations</w:t>
      </w:r>
      <w:ins w:id="353" w:author="Adam Lauring" w:date="2016-03-21T13:16:00Z">
        <w:r w:rsidR="00640A8D">
          <w:t xml:space="preserve"> that </w:t>
        </w:r>
      </w:ins>
      <w:del w:id="354" w:author="Adam Lauring" w:date="2016-03-21T13:16:00Z">
        <w:r w:rsidDel="00640A8D">
          <w:delText xml:space="preserve"> that </w:delText>
        </w:r>
      </w:del>
      <w:r>
        <w:t xml:space="preserve">more closely mimic the diversity and </w:t>
      </w:r>
      <w:ins w:id="355" w:author="Adam Lauring" w:date="2016-03-21T14:39:00Z">
        <w:r w:rsidR="00264435">
          <w:t xml:space="preserve">viral </w:t>
        </w:r>
      </w:ins>
      <w:del w:id="356" w:author="Adam Lauring" w:date="2016-03-21T14:39:00Z">
        <w:r w:rsidDel="00264435">
          <w:delText>nucleic acid</w:delText>
        </w:r>
      </w:del>
      <w:ins w:id="357" w:author="Adam Lauring" w:date="2016-03-21T14:39:00Z">
        <w:r w:rsidR="00264435">
          <w:t>genome</w:t>
        </w:r>
      </w:ins>
      <w:r>
        <w:t xml:space="preserve"> input</w:t>
      </w:r>
      <w:ins w:id="358" w:author="Adam Lauring" w:date="2016-03-21T14:39:00Z">
        <w:r w:rsidR="00264435">
          <w:t>s</w:t>
        </w:r>
      </w:ins>
      <w:r>
        <w:t xml:space="preserve"> </w:t>
      </w:r>
      <w:del w:id="359" w:author="Adam Lauring" w:date="2016-03-21T14:39:00Z">
        <w:r w:rsidDel="00264435">
          <w:delText xml:space="preserve">levels </w:delText>
        </w:r>
      </w:del>
      <w:r>
        <w:t>found in patient</w:t>
      </w:r>
      <w:ins w:id="360" w:author="Adam Lauring" w:date="2016-03-21T14:39:00Z">
        <w:r w:rsidR="00264435">
          <w:t>-</w:t>
        </w:r>
      </w:ins>
      <w:del w:id="361" w:author="Adam Lauring" w:date="2016-03-21T14:39:00Z">
        <w:r w:rsidDel="00264435">
          <w:delText xml:space="preserve"> </w:delText>
        </w:r>
      </w:del>
      <w:r>
        <w:t>derived samples</w:t>
      </w:r>
      <w:ins w:id="362" w:author="Adam Lauring" w:date="2016-03-21T13:16:00Z">
        <w:r w:rsidR="00640A8D">
          <w:t xml:space="preserve"> of influenza</w:t>
        </w:r>
      </w:ins>
      <w:ins w:id="363" w:author="Adam Lauring" w:date="2016-03-21T14:39:00Z">
        <w:r w:rsidR="00264435">
          <w:t xml:space="preserve"> virus</w:t>
        </w:r>
      </w:ins>
      <w:r>
        <w:t>. At a modest input concentration of 10</w:t>
      </w:r>
      <w:r>
        <w:rPr>
          <w:vertAlign w:val="superscript"/>
        </w:rPr>
        <w:t>5</w:t>
      </w:r>
      <w:r>
        <w:t xml:space="preserve"> genomes per microliter </w:t>
      </w:r>
      <w:ins w:id="364" w:author="Adam Lauring" w:date="2016-03-21T13:22:00Z">
        <w:r w:rsidR="00640A8D">
          <w:t xml:space="preserve">and “default” </w:t>
        </w:r>
        <w:proofErr w:type="spellStart"/>
        <w:r w:rsidR="00640A8D">
          <w:t>DeepSNV</w:t>
        </w:r>
        <w:proofErr w:type="spellEnd"/>
        <w:r w:rsidR="00640A8D">
          <w:t xml:space="preserve"> settings, </w:t>
        </w:r>
      </w:ins>
      <w:r>
        <w:t>we found</w:t>
      </w:r>
      <w:ins w:id="365" w:author="Adam Lauring" w:date="2016-03-21T13:16:00Z">
        <w:r w:rsidR="00640A8D">
          <w:t xml:space="preserve"> that false positives </w:t>
        </w:r>
      </w:ins>
      <w:ins w:id="366" w:author="Adam Lauring" w:date="2016-03-21T13:19:00Z">
        <w:r w:rsidR="00640A8D">
          <w:t xml:space="preserve">can </w:t>
        </w:r>
      </w:ins>
      <w:ins w:id="367" w:author="Adam Lauring" w:date="2016-03-21T13:16:00Z">
        <w:r w:rsidR="00640A8D">
          <w:t xml:space="preserve">outnumber true positives by a factor of 4. </w:t>
        </w:r>
      </w:ins>
      <w:del w:id="368" w:author="Adam Lauring" w:date="2016-03-21T13:16:00Z">
        <w:r w:rsidDel="00640A8D">
          <w:delText xml:space="preserve"> a four times as many false positives. </w:delText>
        </w:r>
      </w:del>
      <w:r>
        <w:t xml:space="preserve">It should be noted that our specificity in </w:t>
      </w:r>
      <w:del w:id="369" w:author="Adam Lauring" w:date="2016-03-21T14:40:00Z">
        <w:r w:rsidDel="00264435">
          <w:delText xml:space="preserve">this </w:delText>
        </w:r>
      </w:del>
      <w:ins w:id="370" w:author="Adam Lauring" w:date="2016-03-21T14:40:00Z">
        <w:r w:rsidR="00264435">
          <w:t xml:space="preserve">all </w:t>
        </w:r>
      </w:ins>
      <w:r>
        <w:t>case</w:t>
      </w:r>
      <w:ins w:id="371" w:author="Adam Lauring" w:date="2016-03-21T14:40:00Z">
        <w:r w:rsidR="00264435">
          <w:t>s</w:t>
        </w:r>
      </w:ins>
      <w:r>
        <w:t xml:space="preserve"> remained above 0.99</w:t>
      </w:r>
      <w:del w:id="372" w:author="Adam Lauring" w:date="2016-03-21T14:40:00Z">
        <w:r w:rsidDel="00264435">
          <w:delText xml:space="preserve"> in all populations</w:delText>
        </w:r>
      </w:del>
      <w:ins w:id="373" w:author="Adam Lauring" w:date="2016-03-21T13:17:00Z">
        <w:r w:rsidR="00640A8D">
          <w:t xml:space="preserve">. When applied across an entire viral genome, a specificity of &gt; 0.9995 is required to reduce false positives to reasonable levels. </w:t>
        </w:r>
      </w:ins>
      <w:commentRangeStart w:id="374"/>
      <w:commentRangeStart w:id="375"/>
      <w:del w:id="376" w:author="Adam Lauring" w:date="2016-03-21T13:17:00Z">
        <w:r w:rsidDel="00640A8D">
          <w:delText xml:space="preserve"> and that seemly robust specificities can result in an unacceptable number of erroneous SNV when whole genomes are analyzed. </w:delText>
        </w:r>
      </w:del>
      <w:del w:id="377" w:author="Adam Lauring" w:date="2016-03-21T13:18:00Z">
        <w:r w:rsidDel="00640A8D">
          <w:delText xml:space="preserve">The reduced specificity was likely an artifact of how the populations were constructed and stresses the importance of benchmarking SNV identifying pipelines under conditions to which they will be applied. </w:delText>
        </w:r>
      </w:del>
      <w:del w:id="378" w:author="Adam Lauring" w:date="2016-03-21T13:19:00Z">
        <w:r w:rsidDel="00640A8D">
          <w:delText xml:space="preserve">Our WSN3-PR8 populations were constructed from reconstituted cDNA genomes and were devoid of any biases that might accompany PCR amplification. However, this was not the case in our 20 mutant populations. To more accurately mimic the method we use to process patient samples we mixed all 20 point mutants and WSN33 WT supernatants prior to amplification in a multiplex RT-PCR. </w:delText>
        </w:r>
      </w:del>
      <w:r>
        <w:t>This</w:t>
      </w:r>
      <w:commentRangeEnd w:id="374"/>
      <w:r w:rsidR="00640A8D">
        <w:rPr>
          <w:rStyle w:val="CommentReference"/>
          <w:rFonts w:asciiTheme="minorHAnsi" w:hAnsiTheme="minorHAnsi"/>
        </w:rPr>
        <w:commentReference w:id="374"/>
      </w:r>
      <w:r>
        <w:t xml:space="preserve"> method undoubtedly introduced unavoidable PCR biases into our populations. </w:t>
      </w:r>
      <w:proofErr w:type="spellStart"/>
      <w:r>
        <w:t>Gerstung</w:t>
      </w:r>
      <w:proofErr w:type="spellEnd"/>
      <w:r>
        <w:t xml:space="preserve"> </w:t>
      </w:r>
      <w:proofErr w:type="gramStart"/>
      <w:r>
        <w:rPr>
          <w:i/>
        </w:rPr>
        <w:t>et</w:t>
      </w:r>
      <w:proofErr w:type="gramEnd"/>
      <w:r>
        <w:rPr>
          <w:i/>
        </w:rPr>
        <w:t xml:space="preserve">. </w:t>
      </w:r>
      <w:proofErr w:type="gramStart"/>
      <w:r>
        <w:rPr>
          <w:i/>
        </w:rPr>
        <w:t>al</w:t>
      </w:r>
      <w:proofErr w:type="gramEnd"/>
      <w:r>
        <w:rPr>
          <w:i/>
        </w:rPr>
        <w:t>.</w:t>
      </w:r>
      <w:r>
        <w:t xml:space="preserve"> have shown that PCR amplification biases lead to increased variability in the </w:t>
      </w:r>
      <w:proofErr w:type="spellStart"/>
      <w:r>
        <w:t>subconsensus</w:t>
      </w:r>
      <w:proofErr w:type="spellEnd"/>
      <w:r>
        <w:t xml:space="preserve"> nucleotide counts (cite </w:t>
      </w:r>
      <w:proofErr w:type="spellStart"/>
      <w:r>
        <w:t>DeepSNV</w:t>
      </w:r>
      <w:proofErr w:type="spellEnd"/>
      <w:r>
        <w:t xml:space="preserve"> documentation). Increased variability in the test samples increases the likelihood that an erroneous SNV will exceed the error rate estimated in the plasmid control. </w:t>
      </w:r>
      <w:proofErr w:type="spellStart"/>
      <w:r>
        <w:t>DeepSNV</w:t>
      </w:r>
      <w:proofErr w:type="spellEnd"/>
      <w:r>
        <w:t xml:space="preserve"> attempts to control for such variability in part by estimating the dispersion of a sample, which allows the algorithm to incorporate greater variance into the null model. In fact, our 20 mutant libraries were more dispersed than those in cell culture, indicating a need for greater variance. However, the dispersion estimates are limited and the variability likely exceeded what can be controlled by this approach.</w:t>
      </w:r>
      <w:commentRangeEnd w:id="375"/>
      <w:r w:rsidR="00640A8D">
        <w:rPr>
          <w:rStyle w:val="CommentReference"/>
          <w:rFonts w:asciiTheme="minorHAnsi" w:hAnsiTheme="minorHAnsi"/>
        </w:rPr>
        <w:commentReference w:id="375"/>
      </w:r>
    </w:p>
    <w:p w14:paraId="366DE6B9" w14:textId="448B4C6F" w:rsidR="00301C00" w:rsidRDefault="00301C00" w:rsidP="00301C00">
      <w:pPr>
        <w:pStyle w:val="BodyText"/>
      </w:pPr>
      <w:r>
        <w:t xml:space="preserve">Because </w:t>
      </w:r>
      <w:proofErr w:type="spellStart"/>
      <w:ins w:id="379" w:author="Adam Lauring" w:date="2016-03-21T13:23:00Z">
        <w:r w:rsidR="00640A8D">
          <w:t>DeepSNV</w:t>
        </w:r>
        <w:proofErr w:type="spellEnd"/>
        <w:r w:rsidR="00640A8D">
          <w:t xml:space="preserve"> is </w:t>
        </w:r>
      </w:ins>
      <w:del w:id="380" w:author="Adam Lauring" w:date="2016-03-21T13:23:00Z">
        <w:r w:rsidDel="00640A8D">
          <w:delText>RT-PCR biases reduced the efficacy of the DeepSNV algorithm, we search for alternative means of increasing accuracy. Out-of-the box DeepSNV is rather</w:delText>
        </w:r>
      </w:del>
      <w:ins w:id="381" w:author="Adam Lauring" w:date="2016-03-21T13:23:00Z">
        <w:r w:rsidR="00640A8D">
          <w:t>somewhat</w:t>
        </w:r>
      </w:ins>
      <w:r>
        <w:t xml:space="preserve"> agnostic toward</w:t>
      </w:r>
      <w:del w:id="382" w:author="Adam Lauring" w:date="2016-03-21T13:24:00Z">
        <w:r w:rsidDel="00640A8D">
          <w:delText>s</w:delText>
        </w:r>
      </w:del>
      <w:r>
        <w:t xml:space="preserve"> the mapping quality and base quality of a given variant, </w:t>
      </w:r>
      <w:ins w:id="383" w:author="Adam Lauring" w:date="2016-03-21T13:24:00Z">
        <w:r w:rsidR="00640A8D">
          <w:t>we sought to improve our accuracy by identifying cut-offs that more effectively dist</w:t>
        </w:r>
        <w:r w:rsidR="001C6A66">
          <w:t xml:space="preserve">inguished the true positives. </w:t>
        </w:r>
      </w:ins>
      <w:del w:id="384" w:author="Adam Lauring" w:date="2016-03-21T13:24:00Z">
        <w:r w:rsidDel="001C6A66">
          <w:delText xml:space="preserve">and only masks bases calls with Phred scores below a user designated threshold. </w:delText>
        </w:r>
      </w:del>
      <w:del w:id="385" w:author="Adam Lauring" w:date="2016-03-21T13:25:00Z">
        <w:r w:rsidDel="001C6A66">
          <w:delText>We were able to use quality metrics to filter putative variants and greatly increase the accuracy of SNV identification.</w:delText>
        </w:r>
      </w:del>
      <w:ins w:id="386" w:author="Adam Lauring" w:date="2016-03-21T13:25:00Z">
        <w:r w:rsidR="001C6A66">
          <w:t>Here we found</w:t>
        </w:r>
      </w:ins>
      <w:r>
        <w:t xml:space="preserve"> </w:t>
      </w:r>
      <w:del w:id="387" w:author="Adam Lauring" w:date="2016-03-21T13:25:00Z">
        <w:r w:rsidDel="001C6A66">
          <w:delText>However,</w:delText>
        </w:r>
      </w:del>
      <w:ins w:id="388" w:author="Adam Lauring" w:date="2016-03-21T13:25:00Z">
        <w:r w:rsidR="001C6A66">
          <w:t>that</w:t>
        </w:r>
      </w:ins>
      <w:r>
        <w:t xml:space="preserve"> commonly used thresholds (</w:t>
      </w:r>
      <w:proofErr w:type="spellStart"/>
      <w:r>
        <w:t>MapQ</w:t>
      </w:r>
      <w:proofErr w:type="spellEnd"/>
      <w:ins w:id="389" w:author="Adam Lauring" w:date="2016-03-21T13:25:00Z">
        <w:r w:rsidR="001C6A66">
          <w:t xml:space="preserve"> </w:t>
        </w:r>
      </w:ins>
      <w:r>
        <w:t xml:space="preserve">&gt;20, </w:t>
      </w:r>
      <w:proofErr w:type="spellStart"/>
      <w:r>
        <w:t>Phred</w:t>
      </w:r>
      <w:proofErr w:type="spellEnd"/>
      <w:ins w:id="390" w:author="Adam Lauring" w:date="2016-03-21T13:25:00Z">
        <w:r w:rsidR="001C6A66">
          <w:t xml:space="preserve"> </w:t>
        </w:r>
      </w:ins>
      <w:r>
        <w:t>&gt;30) did little to i</w:t>
      </w:r>
      <w:ins w:id="391" w:author="Adam Lauring" w:date="2016-03-21T13:25:00Z">
        <w:r w:rsidR="001C6A66">
          <w:t>mprove</w:t>
        </w:r>
      </w:ins>
      <w:del w:id="392" w:author="Adam Lauring" w:date="2016-03-21T13:25:00Z">
        <w:r w:rsidDel="001C6A66">
          <w:delText>ncrease the</w:delText>
        </w:r>
      </w:del>
      <w:r>
        <w:t xml:space="preserve"> accuracy</w:t>
      </w:r>
      <w:del w:id="393" w:author="Adam Lauring" w:date="2016-03-21T13:25:00Z">
        <w:r w:rsidDel="001C6A66">
          <w:delText xml:space="preserve"> of our method</w:delText>
        </w:r>
      </w:del>
      <w:r>
        <w:t xml:space="preserve">. </w:t>
      </w:r>
      <w:del w:id="394" w:author="Adam Lauring" w:date="2016-03-21T13:26:00Z">
        <w:r w:rsidDel="001C6A66">
          <w:delText>Instead, we relied on our own empirically determined thresholds. We found the</w:delText>
        </w:r>
      </w:del>
      <w:ins w:id="395" w:author="Adam Lauring" w:date="2016-03-21T13:26:00Z">
        <w:r w:rsidR="001C6A66">
          <w:t>In our datasets, the</w:t>
        </w:r>
      </w:ins>
      <w:r>
        <w:t xml:space="preserve"> </w:t>
      </w:r>
      <w:ins w:id="396" w:author="Adam Lauring" w:date="2016-03-21T13:26:00Z">
        <w:r w:rsidR="001C6A66">
          <w:t xml:space="preserve">distributions of </w:t>
        </w:r>
      </w:ins>
      <w:r>
        <w:t xml:space="preserve">average </w:t>
      </w:r>
      <w:proofErr w:type="spellStart"/>
      <w:r>
        <w:t>MapQ</w:t>
      </w:r>
      <w:proofErr w:type="spellEnd"/>
      <w:r>
        <w:t xml:space="preserve"> and </w:t>
      </w:r>
      <w:proofErr w:type="spellStart"/>
      <w:r>
        <w:t>Phred</w:t>
      </w:r>
      <w:proofErr w:type="spellEnd"/>
      <w:r>
        <w:t xml:space="preserve"> scores of putative SNV were </w:t>
      </w:r>
      <w:ins w:id="397" w:author="Adam Lauring" w:date="2016-03-21T13:26:00Z">
        <w:r w:rsidR="001C6A66">
          <w:t xml:space="preserve">clearly </w:t>
        </w:r>
      </w:ins>
      <w:r>
        <w:t>bimodal</w:t>
      </w:r>
      <w:ins w:id="398" w:author="Adam Lauring" w:date="2016-03-21T13:27:00Z">
        <w:r w:rsidR="001C6A66">
          <w:t>,</w:t>
        </w:r>
      </w:ins>
      <w:r>
        <w:t xml:space="preserve"> with true SNV found in the higher of the two distributions. </w:t>
      </w:r>
      <w:del w:id="399" w:author="Adam Lauring" w:date="2016-03-21T13:27:00Z">
        <w:r w:rsidDel="001C6A66">
          <w:delText xml:space="preserve">In both the MapQ and Phred distributions there was a clear distinction between the two populations, and </w:delText>
        </w:r>
      </w:del>
      <w:ins w:id="400" w:author="Adam Lauring" w:date="2016-03-21T13:27:00Z">
        <w:r w:rsidR="001C6A66">
          <w:t>Our</w:t>
        </w:r>
      </w:ins>
      <w:del w:id="401" w:author="Adam Lauring" w:date="2016-03-21T13:27:00Z">
        <w:r w:rsidDel="001C6A66">
          <w:delText>we</w:delText>
        </w:r>
      </w:del>
      <w:r>
        <w:t xml:space="preserve"> </w:t>
      </w:r>
      <w:ins w:id="402" w:author="Adam Lauring" w:date="2016-03-21T13:28:00Z">
        <w:r w:rsidR="001C6A66">
          <w:t xml:space="preserve">empirically determined </w:t>
        </w:r>
      </w:ins>
      <w:del w:id="403" w:author="Adam Lauring" w:date="2016-03-21T13:28:00Z">
        <w:r w:rsidDel="001C6A66">
          <w:delText xml:space="preserve">applied </w:delText>
        </w:r>
      </w:del>
      <w:r>
        <w:t>quality threshold</w:t>
      </w:r>
      <w:ins w:id="404" w:author="Adam Lauring" w:date="2016-03-21T14:40:00Z">
        <w:r w:rsidR="00264435">
          <w:t>s</w:t>
        </w:r>
      </w:ins>
      <w:ins w:id="405" w:author="Adam Lauring" w:date="2016-03-21T13:28:00Z">
        <w:r w:rsidR="001C6A66">
          <w:t xml:space="preserve"> were chosen</w:t>
        </w:r>
      </w:ins>
      <w:del w:id="406" w:author="Adam Lauring" w:date="2016-03-21T13:28:00Z">
        <w:r w:rsidDel="001C6A66">
          <w:delText>s</w:delText>
        </w:r>
      </w:del>
      <w:r>
        <w:t xml:space="preserve"> to eliminate any putative SNV found in the lower of the two distributions. </w:t>
      </w:r>
      <w:ins w:id="407" w:author="Adam Lauring" w:date="2016-03-21T13:28:00Z">
        <w:r w:rsidR="001C6A66">
          <w:t>Importantly, w</w:t>
        </w:r>
      </w:ins>
      <w:del w:id="408" w:author="Adam Lauring" w:date="2016-03-21T13:28:00Z">
        <w:r w:rsidDel="001C6A66">
          <w:delText>W</w:delText>
        </w:r>
      </w:del>
      <w:r>
        <w:t xml:space="preserve">e found no correlation between </w:t>
      </w:r>
      <w:proofErr w:type="spellStart"/>
      <w:r>
        <w:t>MapQ</w:t>
      </w:r>
      <w:proofErr w:type="spellEnd"/>
      <w:r>
        <w:t xml:space="preserve"> and </w:t>
      </w:r>
      <w:proofErr w:type="spellStart"/>
      <w:r>
        <w:t>Phred</w:t>
      </w:r>
      <w:proofErr w:type="spellEnd"/>
      <w:r>
        <w:t xml:space="preserve"> (p&gt;x), suggesting </w:t>
      </w:r>
      <w:ins w:id="409" w:author="Adam Lauring" w:date="2016-03-21T13:29:00Z">
        <w:r w:rsidR="001C6A66">
          <w:t xml:space="preserve">that </w:t>
        </w:r>
      </w:ins>
      <w:r>
        <w:t>these metrics are independent and</w:t>
      </w:r>
      <w:ins w:id="410" w:author="Adam Lauring" w:date="2016-03-21T13:29:00Z">
        <w:r w:rsidR="001C6A66">
          <w:t xml:space="preserve"> that the two cut-offs </w:t>
        </w:r>
      </w:ins>
      <w:del w:id="411" w:author="Adam Lauring" w:date="2016-03-21T13:29:00Z">
        <w:r w:rsidDel="001C6A66">
          <w:delText xml:space="preserve"> thus both thresholds </w:delText>
        </w:r>
      </w:del>
      <w:r>
        <w:t xml:space="preserve">eliminate distinct </w:t>
      </w:r>
      <w:ins w:id="412" w:author="Adam Lauring" w:date="2016-03-21T13:29:00Z">
        <w:r w:rsidR="001C6A66">
          <w:t xml:space="preserve">sets of </w:t>
        </w:r>
      </w:ins>
      <w:r>
        <w:t xml:space="preserve">false positives. </w:t>
      </w:r>
      <w:ins w:id="413" w:author="Adam Lauring" w:date="2016-03-21T14:41:00Z">
        <w:r w:rsidR="00264435">
          <w:t>These cut-offs should be reproducible, as w</w:t>
        </w:r>
      </w:ins>
      <w:del w:id="414" w:author="Adam Lauring" w:date="2016-03-21T14:41:00Z">
        <w:r w:rsidDel="00264435">
          <w:delText>W</w:delText>
        </w:r>
      </w:del>
      <w:r>
        <w:t xml:space="preserve">e have sequenced over 300 influenza libraries in </w:t>
      </w:r>
      <w:del w:id="415" w:author="Adam Lauring" w:date="2016-03-21T14:41:00Z">
        <w:r w:rsidDel="00264435">
          <w:delText xml:space="preserve">more than </w:delText>
        </w:r>
      </w:del>
      <w:r>
        <w:t xml:space="preserve">5 </w:t>
      </w:r>
      <w:proofErr w:type="spellStart"/>
      <w:r>
        <w:t>Hiseq</w:t>
      </w:r>
      <w:proofErr w:type="spellEnd"/>
      <w:r>
        <w:t xml:space="preserve"> runs and </w:t>
      </w:r>
      <w:ins w:id="416" w:author="Adam Lauring" w:date="2016-03-21T13:30:00Z">
        <w:r w:rsidR="001C6A66">
          <w:t xml:space="preserve">have </w:t>
        </w:r>
      </w:ins>
      <w:r>
        <w:t>observe</w:t>
      </w:r>
      <w:ins w:id="417" w:author="Adam Lauring" w:date="2016-03-21T13:30:00Z">
        <w:r w:rsidR="001C6A66">
          <w:t>d</w:t>
        </w:r>
      </w:ins>
      <w:r>
        <w:t xml:space="preserve"> consistent </w:t>
      </w:r>
      <w:del w:id="418" w:author="Adam Lauring" w:date="2016-03-21T13:30:00Z">
        <w:r w:rsidDel="001C6A66">
          <w:delText>quality distributions for DeepSNV identified putative SNV</w:delText>
        </w:r>
      </w:del>
      <w:proofErr w:type="spellStart"/>
      <w:ins w:id="419" w:author="Adam Lauring" w:date="2016-03-21T13:30:00Z">
        <w:r w:rsidR="001C6A66">
          <w:t>MapQ</w:t>
        </w:r>
        <w:proofErr w:type="spellEnd"/>
        <w:r w:rsidR="001C6A66">
          <w:t xml:space="preserve"> and </w:t>
        </w:r>
        <w:proofErr w:type="spellStart"/>
        <w:r w:rsidR="001C6A66">
          <w:t>Phred</w:t>
        </w:r>
        <w:proofErr w:type="spellEnd"/>
        <w:r w:rsidR="001C6A66">
          <w:t xml:space="preserve"> quality distributions</w:t>
        </w:r>
      </w:ins>
      <w:r>
        <w:t xml:space="preserve">. </w:t>
      </w:r>
      <w:ins w:id="420" w:author="Adam Lauring" w:date="2016-03-21T13:30:00Z">
        <w:r w:rsidR="001C6A66">
          <w:t xml:space="preserve">We have seen the same bimodal trend in libraries of poliovirus populations, but </w:t>
        </w:r>
      </w:ins>
      <w:ins w:id="421" w:author="Adam Lauring" w:date="2016-03-21T13:32:00Z">
        <w:r w:rsidR="001C6A66">
          <w:t xml:space="preserve">have applied a lower empirically determined </w:t>
        </w:r>
        <w:proofErr w:type="spellStart"/>
        <w:r w:rsidR="001C6A66">
          <w:t>MapQ</w:t>
        </w:r>
        <w:proofErr w:type="spellEnd"/>
        <w:r w:rsidR="001C6A66">
          <w:t xml:space="preserve"> cut-off</w:t>
        </w:r>
      </w:ins>
      <w:ins w:id="422" w:author="Adam Lauring" w:date="2016-03-21T13:30:00Z">
        <w:r w:rsidR="001C6A66">
          <w:t xml:space="preserve">. </w:t>
        </w:r>
      </w:ins>
      <w:del w:id="423" w:author="Adam Lauring" w:date="2016-03-21T13:31:00Z">
        <w:r w:rsidDel="001C6A66">
          <w:delText xml:space="preserve">Our group has also deeply sequenced many polio virus libraries and see the same bimodal trends. However, we do see shifts in the means of our MapQ distributions when comparing polio and influenza libraries. </w:delText>
        </w:r>
      </w:del>
      <w:r>
        <w:t xml:space="preserve">This </w:t>
      </w:r>
      <w:ins w:id="424" w:author="Adam Lauring" w:date="2016-03-21T13:31:00Z">
        <w:r w:rsidR="001C6A66">
          <w:t>diff</w:t>
        </w:r>
      </w:ins>
      <w:ins w:id="425" w:author="Adam Lauring" w:date="2016-03-21T13:32:00Z">
        <w:r w:rsidR="001C6A66">
          <w:t xml:space="preserve">erence </w:t>
        </w:r>
      </w:ins>
      <w:r>
        <w:t xml:space="preserve">is most likely due to differences in the genomic structures of the viruses. The </w:t>
      </w:r>
      <w:ins w:id="426" w:author="Adam Lauring" w:date="2016-03-21T13:32:00Z">
        <w:r w:rsidR="001C6A66">
          <w:t xml:space="preserve">sequence conservation at the </w:t>
        </w:r>
      </w:ins>
      <w:del w:id="427" w:author="Adam Lauring" w:date="2016-03-21T13:32:00Z">
        <w:r w:rsidDel="001C6A66">
          <w:delText>terminal regions</w:delText>
        </w:r>
      </w:del>
      <w:ins w:id="428" w:author="Adam Lauring" w:date="2016-03-21T13:32:00Z">
        <w:r w:rsidR="001C6A66">
          <w:t>termini</w:t>
        </w:r>
      </w:ins>
      <w:r>
        <w:t xml:space="preserve"> of all 8 influenza genomic </w:t>
      </w:r>
      <w:proofErr w:type="gramStart"/>
      <w:r>
        <w:t>segments</w:t>
      </w:r>
      <w:ins w:id="429" w:author="Adam Lauring" w:date="2016-03-21T13:33:00Z">
        <w:r w:rsidR="001C6A66">
          <w:t>,</w:t>
        </w:r>
        <w:proofErr w:type="gramEnd"/>
        <w:r w:rsidR="001C6A66">
          <w:t xml:space="preserve"> </w:t>
        </w:r>
      </w:ins>
      <w:del w:id="430" w:author="Adam Lauring" w:date="2016-03-21T13:33:00Z">
        <w:r w:rsidDel="001C6A66">
          <w:delText xml:space="preserve"> are conserved and this conservation </w:delText>
        </w:r>
      </w:del>
      <w:r>
        <w:t xml:space="preserve">decreases the </w:t>
      </w:r>
      <w:proofErr w:type="spellStart"/>
      <w:r>
        <w:t>MapQ</w:t>
      </w:r>
      <w:proofErr w:type="spellEnd"/>
      <w:r>
        <w:t xml:space="preserve"> of reads that map to these areas. Therefore, while our </w:t>
      </w:r>
      <w:proofErr w:type="spellStart"/>
      <w:r>
        <w:t>MapQ</w:t>
      </w:r>
      <w:proofErr w:type="spellEnd"/>
      <w:r>
        <w:t xml:space="preserve"> and </w:t>
      </w:r>
      <w:proofErr w:type="spellStart"/>
      <w:r>
        <w:t>Phred</w:t>
      </w:r>
      <w:proofErr w:type="spellEnd"/>
      <w:r>
        <w:t xml:space="preserve"> thresholds are robust in our system, they may need to be adjusted for use in </w:t>
      </w:r>
      <w:del w:id="431" w:author="Adam Lauring" w:date="2016-03-21T14:42:00Z">
        <w:r w:rsidDel="00264435">
          <w:delText>other systems</w:delText>
        </w:r>
      </w:del>
      <w:ins w:id="432" w:author="Adam Lauring" w:date="2016-03-21T14:42:00Z">
        <w:r w:rsidR="00264435">
          <w:t>others</w:t>
        </w:r>
      </w:ins>
      <w:r>
        <w:t>.</w:t>
      </w:r>
    </w:p>
    <w:p w14:paraId="31391E5A" w14:textId="5E12072A" w:rsidR="00301C00" w:rsidRDefault="00301C00" w:rsidP="00301C00">
      <w:pPr>
        <w:pStyle w:val="BodyText"/>
      </w:pPr>
      <w:r>
        <w:t xml:space="preserve">Even in the face of stringent </w:t>
      </w:r>
      <w:proofErr w:type="spellStart"/>
      <w:r>
        <w:t>MapQ</w:t>
      </w:r>
      <w:proofErr w:type="spellEnd"/>
      <w:r>
        <w:t xml:space="preserve"> and </w:t>
      </w:r>
      <w:proofErr w:type="spellStart"/>
      <w:r>
        <w:t>Phred</w:t>
      </w:r>
      <w:proofErr w:type="spellEnd"/>
      <w:r>
        <w:t xml:space="preserve"> cut-offs, we found many high-quality false positive SNV were identified only at the termini of paired end reads. We removed these by filtering putative SNV calls based on their average position in a paired end read. </w:t>
      </w:r>
      <w:del w:id="433" w:author="Adam Lauring" w:date="2016-03-21T13:33:00Z">
        <w:r w:rsidDel="001C6A66">
          <w:delText xml:space="preserve">In particular these </w:delText>
        </w:r>
      </w:del>
      <w:ins w:id="434" w:author="Adam Lauring" w:date="2016-03-21T13:33:00Z">
        <w:r w:rsidR="001C6A66">
          <w:t xml:space="preserve">These </w:t>
        </w:r>
      </w:ins>
      <w:r>
        <w:t xml:space="preserve">false positives were found almost exclusively in regions of the genome that were enriched for read start sites. This enrichment </w:t>
      </w:r>
      <w:del w:id="435" w:author="Adam Lauring" w:date="2016-03-21T13:34:00Z">
        <w:r w:rsidDel="001C6A66">
          <w:delText>is most likely</w:delText>
        </w:r>
      </w:del>
      <w:ins w:id="436" w:author="Adam Lauring" w:date="2016-03-21T13:34:00Z">
        <w:r w:rsidR="001C6A66">
          <w:t>may be</w:t>
        </w:r>
      </w:ins>
      <w:r>
        <w:t xml:space="preserve"> a consequence of sequence context, the fragmentation process, and our size selection protocol</w:t>
      </w:r>
      <w:ins w:id="437" w:author="Adam Lauring" w:date="2016-03-21T13:34:00Z">
        <w:r w:rsidR="001C6A66">
          <w:t xml:space="preserve">. </w:t>
        </w:r>
      </w:ins>
      <w:ins w:id="438" w:author="Adam Lauring" w:date="2016-03-21T13:35:00Z">
        <w:r w:rsidR="00286F9F">
          <w:t>We suggest that there might also be a biological reason for this effect, as our</w:t>
        </w:r>
      </w:ins>
      <w:ins w:id="439" w:author="Adam Lauring" w:date="2016-03-21T13:36:00Z">
        <w:r w:rsidR="00286F9F">
          <w:t xml:space="preserve"> PCR-amplified</w:t>
        </w:r>
      </w:ins>
      <w:del w:id="440" w:author="Adam Lauring" w:date="2016-03-21T13:34:00Z">
        <w:r w:rsidDel="001C6A66">
          <w:delText>; h</w:delText>
        </w:r>
      </w:del>
      <w:del w:id="441" w:author="Adam Lauring" w:date="2016-03-21T13:35:00Z">
        <w:r w:rsidDel="00286F9F">
          <w:delText>owever, it is unclear why our</w:delText>
        </w:r>
      </w:del>
      <w:r>
        <w:t xml:space="preserve"> plasmid control </w:t>
      </w:r>
      <w:ins w:id="442" w:author="Adam Lauring" w:date="2016-03-21T13:36:00Z">
        <w:r w:rsidR="00286F9F">
          <w:t xml:space="preserve">samples </w:t>
        </w:r>
      </w:ins>
      <w:del w:id="443" w:author="Adam Lauring" w:date="2016-03-21T13:36:00Z">
        <w:r w:rsidDel="00286F9F">
          <w:delText xml:space="preserve">would </w:delText>
        </w:r>
      </w:del>
      <w:ins w:id="444" w:author="Adam Lauring" w:date="2016-03-21T13:36:00Z">
        <w:r w:rsidR="00286F9F">
          <w:t xml:space="preserve">did </w:t>
        </w:r>
      </w:ins>
      <w:del w:id="445" w:author="Adam Lauring" w:date="2016-03-21T13:36:00Z">
        <w:r w:rsidDel="00286F9F">
          <w:delText>not contain similar biases</w:delText>
        </w:r>
      </w:del>
      <w:ins w:id="446" w:author="Adam Lauring" w:date="2016-03-21T13:36:00Z">
        <w:r w:rsidR="00286F9F">
          <w:t>exhibit this bias</w:t>
        </w:r>
      </w:ins>
      <w:r>
        <w:t xml:space="preserve">. </w:t>
      </w:r>
      <w:del w:id="447" w:author="Adam Lauring" w:date="2016-03-21T13:36:00Z">
        <w:r w:rsidDel="00286F9F">
          <w:delText xml:space="preserve">The cause may also have a biological foundation as </w:delText>
        </w:r>
      </w:del>
      <w:ins w:id="448" w:author="Adam Lauring" w:date="2016-03-21T13:36:00Z">
        <w:r w:rsidR="00286F9F">
          <w:t>For example, defective</w:t>
        </w:r>
      </w:ins>
      <w:del w:id="449" w:author="Adam Lauring" w:date="2016-03-21T13:36:00Z">
        <w:r w:rsidDel="00286F9F">
          <w:delText>previous work has shown that defective</w:delText>
        </w:r>
      </w:del>
      <w:r>
        <w:t xml:space="preserve"> interfering particles, which commonly arise during cell passage, contain </w:t>
      </w:r>
      <w:r>
        <w:lastRenderedPageBreak/>
        <w:t>truncated genomic segments</w:t>
      </w:r>
      <w:del w:id="450" w:author="Adam Lauring" w:date="2016-03-21T13:37:00Z">
        <w:r w:rsidDel="00286F9F">
          <w:delText>.</w:delText>
        </w:r>
      </w:del>
      <w:r>
        <w:t xml:space="preserve"> </w:t>
      </w:r>
      <w:del w:id="451" w:author="Adam Lauring" w:date="2016-03-21T13:37:00Z">
        <w:r w:rsidDel="00286F9F">
          <w:delText xml:space="preserve">Such </w:delText>
        </w:r>
      </w:del>
      <w:ins w:id="452" w:author="Adam Lauring" w:date="2016-03-21T13:37:00Z">
        <w:r w:rsidR="00286F9F">
          <w:t xml:space="preserve">and </w:t>
        </w:r>
      </w:ins>
      <w:del w:id="453" w:author="Adam Lauring" w:date="2016-03-21T13:37:00Z">
        <w:r w:rsidDel="00286F9F">
          <w:delText xml:space="preserve">truncated segments </w:delText>
        </w:r>
      </w:del>
      <w:r>
        <w:t xml:space="preserve">would only be present in infected supernatants and not a plasmid control. </w:t>
      </w:r>
      <w:commentRangeStart w:id="454"/>
      <w:r>
        <w:t>These</w:t>
      </w:r>
      <w:commentRangeEnd w:id="454"/>
      <w:r w:rsidR="00286F9F">
        <w:rPr>
          <w:rStyle w:val="CommentReference"/>
          <w:rFonts w:asciiTheme="minorHAnsi" w:hAnsiTheme="minorHAnsi"/>
        </w:rPr>
        <w:commentReference w:id="454"/>
      </w:r>
      <w:r>
        <w:t xml:space="preserve"> "read position" false positives were reproducibly found across a number of </w:t>
      </w:r>
      <w:commentRangeStart w:id="455"/>
      <w:r>
        <w:t>libraries</w:t>
      </w:r>
      <w:commentRangeEnd w:id="455"/>
      <w:r w:rsidR="00264435">
        <w:rPr>
          <w:rStyle w:val="CommentReference"/>
          <w:rFonts w:asciiTheme="minorHAnsi" w:hAnsiTheme="minorHAnsi"/>
        </w:rPr>
        <w:commentReference w:id="455"/>
      </w:r>
      <w:del w:id="456" w:author="Adam Lauring" w:date="2016-03-21T13:37:00Z">
        <w:r w:rsidDel="00286F9F">
          <w:delText>; however, because our true positives were made by overlap PCR mutagenesis we can be confident such false positives are indeed artifacts of the experimental design and/or sample preparation, and that we have robustly controlled for such errors.</w:delText>
        </w:r>
      </w:del>
    </w:p>
    <w:p w14:paraId="774E1FAF" w14:textId="7C4FB7A6" w:rsidR="00301C00" w:rsidRDefault="00286F9F" w:rsidP="00301C00">
      <w:pPr>
        <w:pStyle w:val="BodyText"/>
      </w:pPr>
      <w:ins w:id="457" w:author="Adam Lauring" w:date="2016-03-21T13:38:00Z">
        <w:r>
          <w:t xml:space="preserve">While read filtering and trimming are common in NGS datasets, </w:t>
        </w:r>
      </w:ins>
      <w:del w:id="458" w:author="Adam Lauring" w:date="2016-03-21T13:38:00Z">
        <w:r w:rsidR="00301C00" w:rsidDel="00286F9F">
          <w:delText xml:space="preserve">It is common to filter and trim sequencing reads prior to SNV identification. </w:delText>
        </w:r>
      </w:del>
      <w:del w:id="459" w:author="Adam Lauring" w:date="2016-03-21T13:39:00Z">
        <w:r w:rsidR="00301C00" w:rsidDel="00286F9F">
          <w:delText xml:space="preserve">However, </w:delText>
        </w:r>
      </w:del>
      <w:r w:rsidR="00301C00">
        <w:t xml:space="preserve">we have taken a slightly different approach in our analysis. In the initial SNV identification step we </w:t>
      </w:r>
      <w:del w:id="460" w:author="Adam Lauring" w:date="2016-03-21T13:39:00Z">
        <w:r w:rsidR="00301C00" w:rsidDel="00286F9F">
          <w:delText xml:space="preserve">have </w:delText>
        </w:r>
      </w:del>
      <w:r w:rsidR="00301C00">
        <w:t xml:space="preserve">masked bases with </w:t>
      </w:r>
      <w:proofErr w:type="spellStart"/>
      <w:r w:rsidR="00301C00">
        <w:t>Phred</w:t>
      </w:r>
      <w:proofErr w:type="spellEnd"/>
      <w:ins w:id="461" w:author="Adam Lauring" w:date="2016-03-21T13:39:00Z">
        <w:r>
          <w:t xml:space="preserve"> </w:t>
        </w:r>
      </w:ins>
      <w:r w:rsidR="00301C00">
        <w:t xml:space="preserve">&lt;30 but made no additional restrictions on the raw data. </w:t>
      </w:r>
      <w:ins w:id="462" w:author="Adam Lauring" w:date="2016-03-21T13:39:00Z">
        <w:r>
          <w:t>We only imposed additional quality restrictions</w:t>
        </w:r>
      </w:ins>
      <w:del w:id="463" w:author="Adam Lauring" w:date="2016-03-21T13:39:00Z">
        <w:r w:rsidR="00301C00" w:rsidDel="00286F9F">
          <w:delText>Only</w:delText>
        </w:r>
      </w:del>
      <w:r w:rsidR="00301C00">
        <w:t xml:space="preserve"> after putative SNV</w:t>
      </w:r>
      <w:ins w:id="464" w:author="Adam Lauring" w:date="2016-03-21T13:40:00Z">
        <w:r>
          <w:t xml:space="preserve"> - </w:t>
        </w:r>
      </w:ins>
      <w:del w:id="465" w:author="Adam Lauring" w:date="2016-03-21T13:40:00Z">
        <w:r w:rsidR="00301C00" w:rsidDel="00286F9F">
          <w:delText xml:space="preserve"> (</w:delText>
        </w:r>
      </w:del>
      <w:r w:rsidR="00301C00">
        <w:t>those that exceed the frequency expected given a plasmid control</w:t>
      </w:r>
      <w:ins w:id="466" w:author="Adam Lauring" w:date="2016-03-21T13:40:00Z">
        <w:r>
          <w:t xml:space="preserve"> -</w:t>
        </w:r>
      </w:ins>
      <w:del w:id="467" w:author="Adam Lauring" w:date="2016-03-21T13:40:00Z">
        <w:r w:rsidR="00301C00" w:rsidDel="00286F9F">
          <w:delText>)</w:delText>
        </w:r>
      </w:del>
      <w:r w:rsidR="00301C00">
        <w:t xml:space="preserve"> </w:t>
      </w:r>
      <w:del w:id="468" w:author="Adam Lauring" w:date="2016-03-21T13:39:00Z">
        <w:r w:rsidR="00301C00" w:rsidDel="00286F9F">
          <w:delText>have been identified do we impose quality restrictions.</w:delText>
        </w:r>
      </w:del>
      <w:ins w:id="469" w:author="Adam Lauring" w:date="2016-03-21T13:39:00Z">
        <w:r>
          <w:t>were identified.</w:t>
        </w:r>
      </w:ins>
      <w:r w:rsidR="00301C00">
        <w:t xml:space="preserve"> Our approach treats variant nucleotides more stringently than consensus base calls</w:t>
      </w:r>
      <w:del w:id="470" w:author="Adam Lauring" w:date="2016-03-21T13:40:00Z">
        <w:r w:rsidR="00301C00" w:rsidDel="00286F9F">
          <w:delText xml:space="preserve">, but this is of little concern for two reasons. </w:delText>
        </w:r>
      </w:del>
      <w:ins w:id="471" w:author="Adam Lauring" w:date="2016-03-21T13:40:00Z">
        <w:r>
          <w:t xml:space="preserve">. </w:t>
        </w:r>
      </w:ins>
      <w:ins w:id="472" w:author="Adam Lauring" w:date="2016-03-21T13:41:00Z">
        <w:r>
          <w:t>We do not think that this</w:t>
        </w:r>
      </w:ins>
      <w:ins w:id="473" w:author="Adam Lauring" w:date="2016-03-21T13:40:00Z">
        <w:r>
          <w:t xml:space="preserve"> differential stringency </w:t>
        </w:r>
      </w:ins>
      <w:ins w:id="474" w:author="Adam Lauring" w:date="2016-03-21T13:41:00Z">
        <w:r w:rsidR="00264435">
          <w:t>introduces</w:t>
        </w:r>
        <w:r>
          <w:t xml:space="preserve"> unnecessary bias</w:t>
        </w:r>
      </w:ins>
      <w:del w:id="475" w:author="Adam Lauring" w:date="2016-03-21T13:41:00Z">
        <w:r w:rsidR="00301C00" w:rsidDel="00286F9F">
          <w:delText>Firstly</w:delText>
        </w:r>
      </w:del>
      <w:r w:rsidR="00301C00">
        <w:t xml:space="preserve">, </w:t>
      </w:r>
      <w:proofErr w:type="gramStart"/>
      <w:ins w:id="476" w:author="Adam Lauring" w:date="2016-03-21T13:42:00Z">
        <w:r>
          <w:t>Because</w:t>
        </w:r>
      </w:ins>
      <w:proofErr w:type="gramEnd"/>
      <w:ins w:id="477" w:author="Adam Lauring" w:date="2016-03-21T13:41:00Z">
        <w:r>
          <w:t xml:space="preserve"> </w:t>
        </w:r>
      </w:ins>
      <w:r w:rsidR="00301C00">
        <w:t xml:space="preserve">we </w:t>
      </w:r>
      <w:del w:id="478" w:author="Adam Lauring" w:date="2016-03-21T13:42:00Z">
        <w:r w:rsidR="00301C00" w:rsidDel="00286F9F">
          <w:delText xml:space="preserve">have </w:delText>
        </w:r>
      </w:del>
      <w:r w:rsidR="00301C00">
        <w:t xml:space="preserve">identified specificity as </w:t>
      </w:r>
      <w:del w:id="479" w:author="Adam Lauring" w:date="2016-03-21T13:42:00Z">
        <w:r w:rsidR="00301C00" w:rsidDel="00286F9F">
          <w:delText>a large the problem</w:delText>
        </w:r>
      </w:del>
      <w:ins w:id="480" w:author="Adam Lauring" w:date="2016-03-21T13:42:00Z">
        <w:r>
          <w:t>the major problem</w:t>
        </w:r>
      </w:ins>
      <w:r w:rsidR="00301C00">
        <w:t xml:space="preserve"> in accurate SNV identification</w:t>
      </w:r>
      <w:ins w:id="481" w:author="Adam Lauring" w:date="2016-03-21T13:42:00Z">
        <w:r>
          <w:t xml:space="preserve">, </w:t>
        </w:r>
      </w:ins>
      <w:del w:id="482" w:author="Adam Lauring" w:date="2016-03-21T13:42:00Z">
        <w:r w:rsidR="00301C00" w:rsidDel="00286F9F">
          <w:delText xml:space="preserve">, and so </w:delText>
        </w:r>
      </w:del>
      <w:r w:rsidR="00301C00">
        <w:t>stringent</w:t>
      </w:r>
      <w:del w:id="483" w:author="Adam Lauring" w:date="2016-03-21T13:42:00Z">
        <w:r w:rsidR="00301C00" w:rsidDel="00286F9F">
          <w:delText>ly</w:delText>
        </w:r>
      </w:del>
      <w:r w:rsidR="00301C00">
        <w:t xml:space="preserve"> filtering </w:t>
      </w:r>
      <w:ins w:id="484" w:author="Adam Lauring" w:date="2016-03-21T13:42:00Z">
        <w:r>
          <w:t xml:space="preserve">of </w:t>
        </w:r>
      </w:ins>
      <w:r w:rsidR="00301C00">
        <w:t xml:space="preserve">potential false positives seems appropriate. </w:t>
      </w:r>
      <w:del w:id="485" w:author="Adam Lauring" w:date="2016-03-21T13:42:00Z">
        <w:r w:rsidR="00301C00" w:rsidDel="00286F9F">
          <w:delText>Additional</w:delText>
        </w:r>
      </w:del>
      <w:ins w:id="486" w:author="Adam Lauring" w:date="2016-03-21T13:42:00Z">
        <w:r>
          <w:t xml:space="preserve">Furthermore, the vast majority of reads call a consensus base and our mean quality score thresholds would </w:t>
        </w:r>
      </w:ins>
      <w:ins w:id="487" w:author="Adam Lauring" w:date="2016-03-21T14:43:00Z">
        <w:r w:rsidR="00264435">
          <w:t xml:space="preserve">therefore </w:t>
        </w:r>
      </w:ins>
      <w:ins w:id="488" w:author="Adam Lauring" w:date="2016-03-21T13:42:00Z">
        <w:r>
          <w:t xml:space="preserve">not be expected to </w:t>
        </w:r>
      </w:ins>
      <w:ins w:id="489" w:author="Adam Lauring" w:date="2016-03-21T14:43:00Z">
        <w:r w:rsidR="00264435">
          <w:t>re</w:t>
        </w:r>
      </w:ins>
      <w:ins w:id="490" w:author="Adam Lauring" w:date="2016-03-21T13:42:00Z">
        <w:r>
          <w:t xml:space="preserve">move many consensus base calls from the </w:t>
        </w:r>
      </w:ins>
      <w:ins w:id="491" w:author="Adam Lauring" w:date="2016-03-21T13:45:00Z">
        <w:r>
          <w:t>analysis.</w:t>
        </w:r>
      </w:ins>
      <w:del w:id="492" w:author="Adam Lauring" w:date="2016-03-21T13:43:00Z">
        <w:r w:rsidR="00301C00" w:rsidDel="00286F9F">
          <w:delText xml:space="preserve">, </w:delText>
        </w:r>
      </w:del>
      <w:del w:id="493" w:author="Adam Lauring" w:date="2016-03-21T13:45:00Z">
        <w:r w:rsidR="00301C00" w:rsidDel="00286F9F">
          <w:delText>since there are orders of magnitude more sequenced reads for a consensus base than there are for rare variant bases, and our thresholds are based on mean quality scores, it is unlikely we would remove any concensus bases from analysis.</w:delText>
        </w:r>
      </w:del>
    </w:p>
    <w:p w14:paraId="426156C4" w14:textId="33566946" w:rsidR="00CD6341" w:rsidRDefault="00301C00" w:rsidP="00301C00">
      <w:pPr>
        <w:pStyle w:val="BodyText"/>
        <w:rPr>
          <w:ins w:id="494" w:author="Adam Lauring" w:date="2016-03-21T13:50:00Z"/>
        </w:rPr>
      </w:pPr>
      <w:r>
        <w:t xml:space="preserve">Frequency </w:t>
      </w:r>
      <w:proofErr w:type="gramStart"/>
      <w:r>
        <w:t>thresholds</w:t>
      </w:r>
      <w:proofErr w:type="gramEnd"/>
      <w:r>
        <w:t xml:space="preserve"> </w:t>
      </w:r>
      <w:ins w:id="495" w:author="Adam Lauring" w:date="2016-03-21T13:46:00Z">
        <w:r w:rsidR="00CD6341">
          <w:t xml:space="preserve">of 0.1 to 1% </w:t>
        </w:r>
      </w:ins>
      <w:r>
        <w:t xml:space="preserve">are </w:t>
      </w:r>
      <w:proofErr w:type="gramStart"/>
      <w:r>
        <w:t>an additional quality filter that is often applied to SNV after identification</w:t>
      </w:r>
      <w:proofErr w:type="gramEnd"/>
      <w:r>
        <w:t xml:space="preserve">. </w:t>
      </w:r>
      <w:del w:id="496" w:author="Adam Lauring" w:date="2016-03-21T13:46:00Z">
        <w:r w:rsidDel="00CD6341">
          <w:delText>Common thresholds range from 0.1% to 1</w:delText>
        </w:r>
      </w:del>
      <w:del w:id="497" w:author="Adam Lauring" w:date="2016-03-21T13:45:00Z">
        <w:r w:rsidDel="00CD6341">
          <w:delText>%; however, there appears to a consensus that SNV identification is unreliable below 0.1%.</w:delText>
        </w:r>
      </w:del>
      <w:del w:id="498" w:author="Adam Lauring" w:date="2016-03-21T13:46:00Z">
        <w:r w:rsidDel="00CD6341">
          <w:delText xml:space="preserve"> </w:delText>
        </w:r>
      </w:del>
      <w:r>
        <w:t>We did not apply direct frequency thresholds</w:t>
      </w:r>
      <w:ins w:id="499" w:author="Adam Lauring" w:date="2016-03-21T13:46:00Z">
        <w:r w:rsidR="00CD6341">
          <w:t xml:space="preserve"> in our analysis</w:t>
        </w:r>
      </w:ins>
      <w:ins w:id="500" w:author="Adam Lauring" w:date="2016-03-21T13:47:00Z">
        <w:r w:rsidR="00CD6341">
          <w:t>,</w:t>
        </w:r>
      </w:ins>
      <w:del w:id="501" w:author="Adam Lauring" w:date="2016-03-21T13:46:00Z">
        <w:r w:rsidDel="00CD6341">
          <w:delText>. In our DeepSNV analysis no putative variants were found below 0.1% and</w:delText>
        </w:r>
      </w:del>
      <w:ins w:id="502" w:author="Adam Lauring" w:date="2016-03-21T13:46:00Z">
        <w:r w:rsidR="00CD6341">
          <w:t xml:space="preserve"> as</w:t>
        </w:r>
      </w:ins>
      <w:r>
        <w:t xml:space="preserve"> we found </w:t>
      </w:r>
      <w:del w:id="503" w:author="Adam Lauring" w:date="2016-03-21T13:46:00Z">
        <w:r w:rsidDel="00CD6341">
          <w:delText xml:space="preserve">in our case </w:delText>
        </w:r>
      </w:del>
      <w:r>
        <w:t xml:space="preserve">that </w:t>
      </w:r>
      <w:ins w:id="504" w:author="Adam Lauring" w:date="2016-03-21T13:47:00Z">
        <w:r w:rsidR="00CD6341">
          <w:t xml:space="preserve">arbitrary </w:t>
        </w:r>
      </w:ins>
      <w:del w:id="505" w:author="Adam Lauring" w:date="2016-03-21T13:47:00Z">
        <w:r w:rsidDel="00CD6341">
          <w:delText xml:space="preserve">frequency </w:delText>
        </w:r>
      </w:del>
      <w:r>
        <w:t>cut</w:t>
      </w:r>
      <w:ins w:id="506" w:author="Adam Lauring" w:date="2016-03-21T13:47:00Z">
        <w:r w:rsidR="00CD6341">
          <w:t>-</w:t>
        </w:r>
      </w:ins>
      <w:del w:id="507" w:author="Adam Lauring" w:date="2016-03-21T13:47:00Z">
        <w:r w:rsidDel="00CD6341">
          <w:delText xml:space="preserve"> </w:delText>
        </w:r>
      </w:del>
      <w:r>
        <w:t xml:space="preserve">offs limited sensitivity </w:t>
      </w:r>
      <w:del w:id="508" w:author="Adam Lauring" w:date="2016-03-21T13:47:00Z">
        <w:r w:rsidDel="00CD6341">
          <w:delText xml:space="preserve">and did not improve </w:delText>
        </w:r>
      </w:del>
      <w:ins w:id="509" w:author="Adam Lauring" w:date="2016-03-21T13:47:00Z">
        <w:r w:rsidR="00CD6341">
          <w:t xml:space="preserve">without improving </w:t>
        </w:r>
      </w:ins>
      <w:r>
        <w:t xml:space="preserve">specificity. Read depth, or coverage, is another metric that is often used in conjunction with frequency to </w:t>
      </w:r>
      <w:ins w:id="510" w:author="Adam Lauring" w:date="2016-03-21T14:44:00Z">
        <w:r w:rsidR="00264435">
          <w:t>e</w:t>
        </w:r>
      </w:ins>
      <w:del w:id="511" w:author="Adam Lauring" w:date="2016-03-21T14:44:00Z">
        <w:r w:rsidDel="00264435">
          <w:delText>i</w:delText>
        </w:r>
      </w:del>
      <w:r>
        <w:t>nsure accurate SNV identification. Although we did not apply a direct coverage cut</w:t>
      </w:r>
      <w:ins w:id="512" w:author="Adam Lauring" w:date="2016-03-21T13:47:00Z">
        <w:r w:rsidR="00CD6341">
          <w:t>-</w:t>
        </w:r>
      </w:ins>
      <w:del w:id="513" w:author="Adam Lauring" w:date="2016-03-21T13:47:00Z">
        <w:r w:rsidDel="00CD6341">
          <w:delText xml:space="preserve"> </w:delText>
        </w:r>
      </w:del>
      <w:r>
        <w:t xml:space="preserve">off, </w:t>
      </w:r>
      <w:proofErr w:type="spellStart"/>
      <w:r>
        <w:t>DeepSNV</w:t>
      </w:r>
      <w:proofErr w:type="spellEnd"/>
      <w:r>
        <w:t xml:space="preserve"> has been reported to require </w:t>
      </w:r>
      <w:proofErr w:type="gramStart"/>
      <w:r>
        <w:t>a coverage</w:t>
      </w:r>
      <w:proofErr w:type="gramEnd"/>
      <w:r>
        <w:t xml:space="preserve"> of ten times the reciprocal of frequency for sufficient power to call SNV. </w:t>
      </w:r>
      <w:del w:id="514" w:author="Adam Lauring" w:date="2016-03-21T13:48:00Z">
        <w:r w:rsidDel="00CD6341">
          <w:delText>This means that</w:delText>
        </w:r>
      </w:del>
      <w:ins w:id="515" w:author="Adam Lauring" w:date="2016-03-21T13:48:00Z">
        <w:r w:rsidR="00CD6341">
          <w:t>Therefore,</w:t>
        </w:r>
      </w:ins>
      <w:r>
        <w:t xml:space="preserve"> </w:t>
      </w:r>
      <w:proofErr w:type="gramStart"/>
      <w:r>
        <w:t>a coverage</w:t>
      </w:r>
      <w:proofErr w:type="gramEnd"/>
      <w:r>
        <w:t xml:space="preserve"> of 1,000</w:t>
      </w:r>
      <w:ins w:id="516" w:author="Adam Lauring" w:date="2016-03-21T13:49:00Z">
        <w:r w:rsidR="00CD6341">
          <w:t>x</w:t>
        </w:r>
      </w:ins>
      <w:r>
        <w:t xml:space="preserve"> is needed to detect a variant at 1% frequency. In our analysis the lowest coverage for a true positive was 1795 (4.8% frequency) while the lowest coverage for a false positive variant was 966 (8.5% frequency). </w:t>
      </w:r>
      <w:del w:id="517" w:author="Adam Lauring" w:date="2016-03-21T13:50:00Z">
        <w:r w:rsidDel="00CD6341">
          <w:delText xml:space="preserve">Read depth is an important variable in NGS based studies of viral diversity and it, with input concentrations determine the power to detect rare variants. </w:delText>
        </w:r>
      </w:del>
      <w:r>
        <w:t xml:space="preserve">If </w:t>
      </w:r>
      <w:del w:id="518" w:author="Adam Lauring" w:date="2016-03-21T13:50:00Z">
        <w:r w:rsidDel="00CD6341">
          <w:delText xml:space="preserve">there </w:delText>
        </w:r>
      </w:del>
      <w:ins w:id="519" w:author="Adam Lauring" w:date="2016-03-21T13:50:00Z">
        <w:r w:rsidR="00CD6341">
          <w:t>a given dataset has</w:t>
        </w:r>
      </w:ins>
      <w:del w:id="520" w:author="Adam Lauring" w:date="2016-03-21T13:50:00Z">
        <w:r w:rsidDel="00CD6341">
          <w:delText>are</w:delText>
        </w:r>
      </w:del>
      <w:r>
        <w:t xml:space="preserve"> </w:t>
      </w:r>
      <w:del w:id="521" w:author="Adam Lauring" w:date="2016-03-21T13:53:00Z">
        <w:r w:rsidDel="00CD6341">
          <w:delText xml:space="preserve">large biases </w:delText>
        </w:r>
      </w:del>
      <w:ins w:id="522" w:author="Adam Lauring" w:date="2016-03-21T13:53:00Z">
        <w:r w:rsidR="00CD6341">
          <w:t xml:space="preserve">variability </w:t>
        </w:r>
      </w:ins>
      <w:r>
        <w:t xml:space="preserve">in read depth </w:t>
      </w:r>
      <w:del w:id="523" w:author="Adam Lauring" w:date="2016-03-21T13:51:00Z">
        <w:r w:rsidDel="00CD6341">
          <w:delText>or input levels</w:delText>
        </w:r>
      </w:del>
      <w:ins w:id="524" w:author="Adam Lauring" w:date="2016-03-21T13:51:00Z">
        <w:r w:rsidR="00CD6341">
          <w:t>across the genome</w:t>
        </w:r>
      </w:ins>
      <w:r>
        <w:t xml:space="preserve">, </w:t>
      </w:r>
      <w:ins w:id="525" w:author="Adam Lauring" w:date="2016-03-21T13:51:00Z">
        <w:r w:rsidR="00CD6341">
          <w:t xml:space="preserve">SNV at </w:t>
        </w:r>
      </w:ins>
      <w:ins w:id="526" w:author="Adam Lauring" w:date="2016-03-21T13:52:00Z">
        <w:r w:rsidR="00CD6341">
          <w:t>identical</w:t>
        </w:r>
      </w:ins>
      <w:ins w:id="527" w:author="Adam Lauring" w:date="2016-03-21T13:51:00Z">
        <w:r w:rsidR="00CD6341">
          <w:t xml:space="preserve"> frequencies may be detected</w:t>
        </w:r>
      </w:ins>
      <w:ins w:id="528" w:author="Adam Lauring" w:date="2016-03-21T13:52:00Z">
        <w:r w:rsidR="00CD6341">
          <w:t xml:space="preserve"> with differing sensitivity. The application of variant frequency or read </w:t>
        </w:r>
      </w:ins>
      <w:ins w:id="529" w:author="Adam Lauring" w:date="2016-03-21T13:54:00Z">
        <w:r w:rsidR="00CD6341">
          <w:t>depth</w:t>
        </w:r>
      </w:ins>
      <w:ins w:id="530" w:author="Adam Lauring" w:date="2016-03-21T13:52:00Z">
        <w:r w:rsidR="00CD6341">
          <w:t xml:space="preserve"> thresholds </w:t>
        </w:r>
      </w:ins>
      <w:ins w:id="531" w:author="Adam Lauring" w:date="2016-03-21T13:54:00Z">
        <w:r w:rsidR="00CD6341">
          <w:t>would lead to severe ascertainment bias in subsequent analyses of diversity.</w:t>
        </w:r>
      </w:ins>
    </w:p>
    <w:p w14:paraId="0B22773C" w14:textId="1226B8E1" w:rsidR="00301C00" w:rsidDel="00CD6341" w:rsidRDefault="007668A8" w:rsidP="00301C00">
      <w:pPr>
        <w:pStyle w:val="BodyText"/>
        <w:rPr>
          <w:del w:id="532" w:author="Adam Lauring" w:date="2016-03-21T13:54:00Z"/>
        </w:rPr>
      </w:pPr>
      <w:ins w:id="533" w:author="Adam Lauring" w:date="2016-03-21T13:55:00Z">
        <w:r>
          <w:t xml:space="preserve">Few studies of intrahost diversity </w:t>
        </w:r>
      </w:ins>
      <w:ins w:id="534" w:author="Adam Lauring" w:date="2016-03-21T13:56:00Z">
        <w:r>
          <w:t xml:space="preserve">quantify or </w:t>
        </w:r>
      </w:ins>
      <w:ins w:id="535" w:author="Adam Lauring" w:date="2016-03-21T13:55:00Z">
        <w:r>
          <w:t xml:space="preserve">control for the </w:t>
        </w:r>
      </w:ins>
      <w:ins w:id="536" w:author="Adam Lauring" w:date="2016-03-21T13:56:00Z">
        <w:r>
          <w:t>number</w:t>
        </w:r>
      </w:ins>
      <w:ins w:id="537" w:author="Adam Lauring" w:date="2016-03-21T13:55:00Z">
        <w:r>
          <w:t xml:space="preserve"> of genomes in a sample. </w:t>
        </w:r>
      </w:ins>
      <w:ins w:id="538" w:author="Adam Lauring" w:date="2016-03-21T13:56:00Z">
        <w:r>
          <w:t xml:space="preserve">We found that input copy number is a key factor in variant detection. </w:t>
        </w:r>
      </w:ins>
      <w:del w:id="539" w:author="Adam Lauring" w:date="2016-03-21T13:54:00Z">
        <w:r w:rsidR="00301C00" w:rsidDel="00CD6341">
          <w:delText>two similar populations may appear distinct based solely on ascertainment bias.</w:delText>
        </w:r>
      </w:del>
    </w:p>
    <w:p w14:paraId="4444F99C" w14:textId="47F47A4C" w:rsidR="00301C00" w:rsidRDefault="00301C00" w:rsidP="00301C00">
      <w:pPr>
        <w:pStyle w:val="BodyText"/>
      </w:pPr>
      <w:r>
        <w:t>Despite high accuracy at 10</w:t>
      </w:r>
      <w:r>
        <w:rPr>
          <w:vertAlign w:val="superscript"/>
        </w:rPr>
        <w:t>5</w:t>
      </w:r>
      <w:r>
        <w:t xml:space="preserve"> genomes per microliter we observed a decrease in sensitivity in our 10</w:t>
      </w:r>
      <w:r>
        <w:rPr>
          <w:vertAlign w:val="superscript"/>
        </w:rPr>
        <w:t>3</w:t>
      </w:r>
      <w:r>
        <w:t xml:space="preserve"> genomes per microliter samples</w:t>
      </w:r>
      <w:del w:id="540" w:author="Adam Lauring" w:date="2016-03-21T13:57:00Z">
        <w:r w:rsidDel="007668A8">
          <w:delText xml:space="preserve"> most likely due to the lack of power discussed above</w:delText>
        </w:r>
      </w:del>
      <w:r>
        <w:t xml:space="preserve">. </w:t>
      </w:r>
      <w:del w:id="541" w:author="Adam Lauring" w:date="2016-03-21T13:57:00Z">
        <w:r w:rsidDel="007668A8">
          <w:delText>However, this</w:delText>
        </w:r>
      </w:del>
      <w:ins w:id="542" w:author="Adam Lauring" w:date="2016-03-21T13:57:00Z">
        <w:r w:rsidR="007668A8">
          <w:t>More importantly, this</w:t>
        </w:r>
      </w:ins>
      <w:r>
        <w:t xml:space="preserve"> drop in sensitivity was accompanied by reduced specificity. At lower nucleic acid concentrations, our SNV pipeline relied more heavily on RT-PCR amplification, which </w:t>
      </w:r>
      <w:del w:id="543" w:author="Adam Lauring" w:date="2016-03-21T13:57:00Z">
        <w:r w:rsidDel="007668A8">
          <w:delText>is an error prone process</w:delText>
        </w:r>
      </w:del>
      <w:ins w:id="544" w:author="Adam Lauring" w:date="2016-03-21T13:57:00Z">
        <w:r w:rsidR="007668A8">
          <w:t xml:space="preserve">tends to propagate errors that are otherwise indistinguishable from true positives </w:t>
        </w:r>
      </w:ins>
      <w:del w:id="545" w:author="Adam Lauring" w:date="2016-03-21T13:58:00Z">
        <w:r w:rsidDel="007668A8">
          <w:delText>. RT-PCR errors were indistinguishable from true positive variants, as they do not arise from a sequencing errors or bioinformatic artifacts.</w:delText>
        </w:r>
      </w:del>
      <w:ins w:id="546" w:author="Adam Lauring" w:date="2016-03-21T13:58:00Z">
        <w:r w:rsidR="007668A8">
          <w:t>in sequence data.</w:t>
        </w:r>
      </w:ins>
      <w:r>
        <w:t xml:space="preserve"> We were able to limit these </w:t>
      </w:r>
      <w:ins w:id="547" w:author="Adam Lauring" w:date="2016-03-21T13:58:00Z">
        <w:r w:rsidR="007668A8">
          <w:t xml:space="preserve">sporadic and random </w:t>
        </w:r>
      </w:ins>
      <w:r>
        <w:t xml:space="preserve">errors </w:t>
      </w:r>
      <w:ins w:id="548" w:author="Adam Lauring" w:date="2016-03-21T13:58:00Z">
        <w:r w:rsidR="007668A8">
          <w:t xml:space="preserve">by </w:t>
        </w:r>
      </w:ins>
      <w:del w:id="549" w:author="Adam Lauring" w:date="2016-03-21T13:58:00Z">
        <w:r w:rsidDel="007668A8">
          <w:delText xml:space="preserve">which are sporadic and random (cite) by </w:delText>
        </w:r>
      </w:del>
      <w:r>
        <w:t>processing low input samples in duplicate</w:t>
      </w:r>
      <w:del w:id="550" w:author="Adam Lauring" w:date="2016-03-21T13:58:00Z">
        <w:r w:rsidDel="007668A8">
          <w:delText>, and achieved comparable accuracy to what was seen at 10</w:delText>
        </w:r>
        <w:r w:rsidDel="007668A8">
          <w:rPr>
            <w:vertAlign w:val="superscript"/>
          </w:rPr>
          <w:delText>5</w:delText>
        </w:r>
        <w:r w:rsidDel="007668A8">
          <w:delText xml:space="preserve"> genomes per microliter. </w:delText>
        </w:r>
      </w:del>
      <w:ins w:id="551" w:author="Adam Lauring" w:date="2016-03-21T13:58:00Z">
        <w:r w:rsidR="007668A8">
          <w:t xml:space="preserve">. </w:t>
        </w:r>
      </w:ins>
      <w:r>
        <w:t>Quantifying and controlling for RT-PCR errors in this way will allow us to accurately compare patient-</w:t>
      </w:r>
      <w:ins w:id="552" w:author="Adam Lauring" w:date="2016-03-21T13:59:00Z">
        <w:r w:rsidR="007668A8">
          <w:t xml:space="preserve">derived </w:t>
        </w:r>
      </w:ins>
      <w:r>
        <w:t xml:space="preserve">samples </w:t>
      </w:r>
      <w:del w:id="553" w:author="Adam Lauring" w:date="2016-03-21T13:59:00Z">
        <w:r w:rsidDel="007668A8">
          <w:delText>that fall in a wider this input.</w:delText>
        </w:r>
      </w:del>
      <w:ins w:id="554" w:author="Adam Lauring" w:date="2016-03-21T13:59:00Z">
        <w:r w:rsidR="007668A8">
          <w:t>that vary over a range of input.</w:t>
        </w:r>
      </w:ins>
    </w:p>
    <w:p w14:paraId="65C619AD" w14:textId="557E0779" w:rsidR="005840E5" w:rsidRDefault="00264435" w:rsidP="00301C00">
      <w:pPr>
        <w:pStyle w:val="BodyText"/>
        <w:rPr>
          <w:ins w:id="555" w:author="Adam Lauring" w:date="2016-03-21T14:30:00Z"/>
        </w:rPr>
      </w:pPr>
      <w:ins w:id="556" w:author="Adam Lauring" w:date="2016-03-21T14:45:00Z">
        <w:r>
          <w:t>Many</w:t>
        </w:r>
      </w:ins>
      <w:del w:id="557" w:author="Adam Lauring" w:date="2016-03-21T14:23:00Z">
        <w:r w:rsidR="00301C00" w:rsidDel="00D41DC4">
          <w:delText xml:space="preserve">As we have shown, experimental </w:delText>
        </w:r>
      </w:del>
      <w:del w:id="558" w:author="Adam Lauring" w:date="2016-03-21T14:24:00Z">
        <w:r w:rsidR="00301C00" w:rsidDel="00D41DC4">
          <w:delText xml:space="preserve">design </w:delText>
        </w:r>
      </w:del>
      <w:del w:id="559" w:author="Adam Lauring" w:date="2016-03-21T14:23:00Z">
        <w:r w:rsidR="00301C00" w:rsidDel="00D41DC4">
          <w:delText xml:space="preserve">impacts </w:delText>
        </w:r>
      </w:del>
      <w:del w:id="560" w:author="Adam Lauring" w:date="2016-03-21T14:32:00Z">
        <w:r w:rsidR="00301C00" w:rsidDel="005840E5">
          <w:delText xml:space="preserve">the </w:delText>
        </w:r>
      </w:del>
      <w:del w:id="561" w:author="Adam Lauring" w:date="2016-03-21T14:24:00Z">
        <w:r w:rsidR="00301C00" w:rsidDel="00D41DC4">
          <w:delText xml:space="preserve">accuracy of </w:delText>
        </w:r>
      </w:del>
      <w:del w:id="562" w:author="Adam Lauring" w:date="2016-03-21T14:23:00Z">
        <w:r w:rsidR="00301C00" w:rsidDel="00D41DC4">
          <w:delText xml:space="preserve">SNV identifying pipelines </w:delText>
        </w:r>
      </w:del>
      <w:del w:id="563" w:author="Adam Lauring" w:date="2016-03-21T14:32:00Z">
        <w:r w:rsidR="00301C00" w:rsidDel="005840E5">
          <w:delText xml:space="preserve">and </w:delText>
        </w:r>
      </w:del>
      <w:del w:id="564" w:author="Adam Lauring" w:date="2016-03-21T14:24:00Z">
        <w:r w:rsidR="00301C00" w:rsidDel="00D41DC4">
          <w:delText xml:space="preserve">must </w:delText>
        </w:r>
      </w:del>
      <w:del w:id="565" w:author="Adam Lauring" w:date="2016-03-21T14:32:00Z">
        <w:r w:rsidR="00301C00" w:rsidDel="005840E5">
          <w:delText xml:space="preserve">be considered in </w:delText>
        </w:r>
      </w:del>
      <w:del w:id="566" w:author="Adam Lauring" w:date="2016-03-21T14:24:00Z">
        <w:r w:rsidR="00301C00" w:rsidDel="00D41DC4">
          <w:delText xml:space="preserve">NGS based </w:delText>
        </w:r>
      </w:del>
      <w:del w:id="567" w:author="Adam Lauring" w:date="2016-03-21T14:32:00Z">
        <w:r w:rsidR="00301C00" w:rsidDel="005840E5">
          <w:delText xml:space="preserve">studies of viral diversity. </w:delText>
        </w:r>
      </w:del>
      <w:ins w:id="568" w:author="Adam Lauring" w:date="2016-03-21T14:29:00Z">
        <w:r w:rsidR="005840E5">
          <w:t xml:space="preserve"> variant caller</w:t>
        </w:r>
      </w:ins>
      <w:ins w:id="569" w:author="Adam Lauring" w:date="2016-03-21T14:45:00Z">
        <w:r>
          <w:t>s</w:t>
        </w:r>
      </w:ins>
      <w:ins w:id="570" w:author="Adam Lauring" w:date="2016-03-21T14:29:00Z">
        <w:r w:rsidR="005840E5">
          <w:t xml:space="preserve"> </w:t>
        </w:r>
      </w:ins>
      <w:ins w:id="571" w:author="Adam Lauring" w:date="2016-03-21T14:45:00Z">
        <w:r>
          <w:t xml:space="preserve">are </w:t>
        </w:r>
      </w:ins>
      <w:ins w:id="572" w:author="Adam Lauring" w:date="2016-03-21T14:29:00Z">
        <w:r w:rsidR="005840E5">
          <w:t>benchmarked on simulated datasets, plasmids, or PCR products</w:t>
        </w:r>
      </w:ins>
      <w:ins w:id="573" w:author="Adam Lauring" w:date="2016-03-21T14:45:00Z">
        <w:r>
          <w:t>, and</w:t>
        </w:r>
      </w:ins>
      <w:ins w:id="574" w:author="Adam Lauring" w:date="2016-03-21T14:29:00Z">
        <w:r w:rsidR="005840E5">
          <w:t xml:space="preserve"> may not have comparable sensitivity and specificity when applied to viral samples. </w:t>
        </w:r>
      </w:ins>
      <w:ins w:id="575" w:author="Adam Lauring" w:date="2016-03-21T14:46:00Z">
        <w:r>
          <w:t xml:space="preserve">Our goal is not to compare the strengths and weaknesses of a few algorithms, but rather to highlight how accuracy can be experiment-specific. </w:t>
        </w:r>
      </w:ins>
      <w:moveToRangeStart w:id="576" w:author="Adam Lauring" w:date="2016-03-21T14:30:00Z" w:name="move320189947"/>
      <w:moveTo w:id="577" w:author="Adam Lauring" w:date="2016-03-21T14:30:00Z">
        <w:del w:id="578" w:author="Adam Lauring" w:date="2016-03-21T14:30:00Z">
          <w:r w:rsidR="005840E5" w:rsidDel="005840E5">
            <w:delText>Under our experimental conditions we</w:delText>
          </w:r>
        </w:del>
        <w:del w:id="579" w:author="Adam Lauring" w:date="2016-03-21T14:47:00Z">
          <w:r w:rsidR="005840E5" w:rsidDel="00F73BDD">
            <w:delText xml:space="preserve"> have been able to greatly improve the accuracy of DeepSNV</w:delText>
          </w:r>
          <w:r w:rsidR="005840E5" w:rsidDel="00264435">
            <w:delText xml:space="preserve">. Even though the accuracy remains is imperfect, </w:delText>
          </w:r>
          <w:r w:rsidR="005840E5" w:rsidDel="00F73BDD">
            <w:delText xml:space="preserve">we are now equipped with an understanding of the limitations of our method. </w:delText>
          </w:r>
        </w:del>
      </w:moveTo>
      <w:ins w:id="580" w:author="Adam Lauring" w:date="2016-03-21T14:30:00Z">
        <w:r w:rsidR="005840E5">
          <w:t>We recognize that t</w:t>
        </w:r>
      </w:ins>
      <w:moveTo w:id="581" w:author="Adam Lauring" w:date="2016-03-21T14:30:00Z">
        <w:del w:id="582" w:author="Adam Lauring" w:date="2016-03-21T14:30:00Z">
          <w:r w:rsidR="005840E5" w:rsidDel="005840E5">
            <w:delText>T</w:delText>
          </w:r>
        </w:del>
        <w:r w:rsidR="005840E5">
          <w:t xml:space="preserve">here </w:t>
        </w:r>
        <w:del w:id="583" w:author="Adam Lauring" w:date="2016-03-21T14:31:00Z">
          <w:r w:rsidR="005840E5" w:rsidDel="005840E5">
            <w:delText>may be more accurate variant callers</w:delText>
          </w:r>
        </w:del>
      </w:moveTo>
      <w:ins w:id="584" w:author="Adam Lauring" w:date="2016-03-21T14:31:00Z">
        <w:r w:rsidR="005840E5">
          <w:t>some variant callers may perform better</w:t>
        </w:r>
      </w:ins>
      <w:moveTo w:id="585" w:author="Adam Lauring" w:date="2016-03-21T14:30:00Z">
        <w:r w:rsidR="005840E5">
          <w:t xml:space="preserve"> than </w:t>
        </w:r>
        <w:proofErr w:type="spellStart"/>
        <w:r w:rsidR="005840E5">
          <w:t>DeepSNV</w:t>
        </w:r>
        <w:proofErr w:type="spellEnd"/>
        <w:del w:id="586" w:author="Adam Lauring" w:date="2016-03-21T14:31:00Z">
          <w:r w:rsidR="005840E5" w:rsidDel="005840E5">
            <w:delText xml:space="preserve">, or </w:delText>
          </w:r>
        </w:del>
      </w:moveTo>
      <w:ins w:id="587" w:author="Adam Lauring" w:date="2016-03-21T14:31:00Z">
        <w:r w:rsidR="005840E5">
          <w:t>, and that some may be</w:t>
        </w:r>
      </w:ins>
      <w:moveTo w:id="588" w:author="Adam Lauring" w:date="2016-03-21T14:30:00Z">
        <w:del w:id="589" w:author="Adam Lauring" w:date="2016-03-21T14:31:00Z">
          <w:r w:rsidR="005840E5" w:rsidDel="005840E5">
            <w:delText>algorithms</w:delText>
          </w:r>
        </w:del>
        <w:r w:rsidR="005840E5">
          <w:t xml:space="preserve"> better suited </w:t>
        </w:r>
        <w:del w:id="590" w:author="Adam Lauring" w:date="2016-03-21T14:31:00Z">
          <w:r w:rsidR="005840E5" w:rsidDel="005840E5">
            <w:delText>for</w:delText>
          </w:r>
        </w:del>
      </w:moveTo>
      <w:ins w:id="591" w:author="Adam Lauring" w:date="2016-03-21T14:31:00Z">
        <w:r w:rsidR="005840E5">
          <w:t>to</w:t>
        </w:r>
      </w:ins>
      <w:moveTo w:id="592" w:author="Adam Lauring" w:date="2016-03-21T14:30:00Z">
        <w:r w:rsidR="005840E5">
          <w:t xml:space="preserve"> other systems</w:t>
        </w:r>
      </w:moveTo>
      <w:ins w:id="593" w:author="Adam Lauring" w:date="2016-03-21T14:31:00Z">
        <w:r w:rsidR="005840E5">
          <w:t>. H</w:t>
        </w:r>
      </w:ins>
      <w:moveTo w:id="594" w:author="Adam Lauring" w:date="2016-03-21T14:30:00Z">
        <w:del w:id="595" w:author="Adam Lauring" w:date="2016-03-21T14:31:00Z">
          <w:r w:rsidR="005840E5" w:rsidDel="005840E5">
            <w:delText>; h</w:delText>
          </w:r>
        </w:del>
        <w:r w:rsidR="005840E5">
          <w:t xml:space="preserve">owever, our work with </w:t>
        </w:r>
        <w:proofErr w:type="spellStart"/>
        <w:r w:rsidR="005840E5">
          <w:t>Lofreq</w:t>
        </w:r>
        <w:proofErr w:type="spellEnd"/>
        <w:r w:rsidR="005840E5">
          <w:t xml:space="preserve"> </w:t>
        </w:r>
        <w:del w:id="596" w:author="Adam Lauring" w:date="2016-03-21T14:31:00Z">
          <w:r w:rsidR="005840E5" w:rsidDel="005840E5">
            <w:delText>stresses</w:delText>
          </w:r>
        </w:del>
      </w:moveTo>
      <w:ins w:id="597" w:author="Adam Lauring" w:date="2016-03-21T14:31:00Z">
        <w:r w:rsidR="005840E5">
          <w:t>suggests</w:t>
        </w:r>
      </w:ins>
      <w:moveTo w:id="598" w:author="Adam Lauring" w:date="2016-03-21T14:30:00Z">
        <w:r w:rsidR="005840E5">
          <w:t xml:space="preserve"> </w:t>
        </w:r>
        <w:del w:id="599" w:author="Adam Lauring" w:date="2016-03-21T14:31:00Z">
          <w:r w:rsidR="005840E5" w:rsidDel="005840E5">
            <w:delText xml:space="preserve">the fact </w:delText>
          </w:r>
        </w:del>
        <w:r w:rsidR="005840E5">
          <w:t xml:space="preserve">that all methods have </w:t>
        </w:r>
        <w:del w:id="600" w:author="Adam Lauring" w:date="2016-03-21T14:31:00Z">
          <w:r w:rsidR="005840E5" w:rsidDel="005840E5">
            <w:delText>their</w:delText>
          </w:r>
        </w:del>
      </w:moveTo>
      <w:ins w:id="601" w:author="Adam Lauring" w:date="2016-03-21T14:31:00Z">
        <w:r w:rsidR="005840E5">
          <w:t>inherent</w:t>
        </w:r>
      </w:ins>
      <w:moveTo w:id="602" w:author="Adam Lauring" w:date="2016-03-21T14:30:00Z">
        <w:r w:rsidR="005840E5">
          <w:t xml:space="preserve"> limitations and </w:t>
        </w:r>
      </w:moveTo>
      <w:ins w:id="603" w:author="Adam Lauring" w:date="2016-03-21T14:32:00Z">
        <w:r w:rsidR="005840E5">
          <w:t xml:space="preserve">that </w:t>
        </w:r>
      </w:ins>
      <w:moveTo w:id="604" w:author="Adam Lauring" w:date="2016-03-21T14:30:00Z">
        <w:r w:rsidR="005840E5">
          <w:t xml:space="preserve">understanding these limitations is </w:t>
        </w:r>
        <w:del w:id="605" w:author="Adam Lauring" w:date="2016-03-21T14:32:00Z">
          <w:r w:rsidR="005840E5" w:rsidDel="005840E5">
            <w:delText>vital for accurate science.</w:delText>
          </w:r>
        </w:del>
      </w:moveTo>
      <w:moveToRangeEnd w:id="576"/>
      <w:ins w:id="606" w:author="Adam Lauring" w:date="2016-03-21T14:32:00Z">
        <w:r w:rsidR="005840E5">
          <w:t>essential.</w:t>
        </w:r>
      </w:ins>
      <w:ins w:id="607" w:author="Adam Lauring" w:date="2016-03-21T14:47:00Z">
        <w:r w:rsidR="00F73BDD">
          <w:t xml:space="preserve"> We have been able to greatly improve the accuracy of </w:t>
        </w:r>
        <w:proofErr w:type="spellStart"/>
        <w:r w:rsidR="00F73BDD">
          <w:t>DeepSNV</w:t>
        </w:r>
        <w:proofErr w:type="spellEnd"/>
        <w:r w:rsidR="00F73BDD">
          <w:t xml:space="preserve"> under our experimental conditions, and we are now equipped with an understanding of the limitations of our method.</w:t>
        </w:r>
      </w:ins>
    </w:p>
    <w:p w14:paraId="2528B415" w14:textId="498A66E3" w:rsidR="00301C00" w:rsidRDefault="005840E5" w:rsidP="00301C00">
      <w:pPr>
        <w:pStyle w:val="BodyText"/>
      </w:pPr>
      <w:ins w:id="608" w:author="Adam Lauring" w:date="2016-03-21T14:32:00Z">
        <w:r>
          <w:t xml:space="preserve">Our study highlights previously under-recognized issues in the variant calling and suggests factors that should be considered in future studies of viral diversity. </w:t>
        </w:r>
      </w:ins>
      <w:r w:rsidR="00301C00">
        <w:t>T</w:t>
      </w:r>
      <w:ins w:id="609" w:author="Adam Lauring" w:date="2016-03-21T14:25:00Z">
        <w:r w:rsidR="00D41DC4">
          <w:t>he need for t</w:t>
        </w:r>
      </w:ins>
      <w:r w:rsidR="00301C00">
        <w:t xml:space="preserve">arget amplification, </w:t>
      </w:r>
      <w:ins w:id="610" w:author="Adam Lauring" w:date="2016-03-21T14:25:00Z">
        <w:r w:rsidR="00D41DC4">
          <w:t>the structure of the viral</w:t>
        </w:r>
      </w:ins>
      <w:ins w:id="611" w:author="Adam Lauring" w:date="2016-03-21T14:26:00Z">
        <w:r w:rsidR="00D41DC4">
          <w:t xml:space="preserve"> genome</w:t>
        </w:r>
      </w:ins>
      <w:del w:id="612" w:author="Adam Lauring" w:date="2016-03-21T14:26:00Z">
        <w:r w:rsidR="00301C00" w:rsidDel="00D41DC4">
          <w:delText>genome structure</w:delText>
        </w:r>
      </w:del>
      <w:ins w:id="613" w:author="Adam Lauring" w:date="2016-03-21T14:25:00Z">
        <w:r w:rsidR="00D41DC4">
          <w:t>,</w:t>
        </w:r>
      </w:ins>
      <w:r w:rsidR="00301C00">
        <w:t xml:space="preserve"> and </w:t>
      </w:r>
      <w:ins w:id="614" w:author="Adam Lauring" w:date="2016-03-21T14:27:00Z">
        <w:r w:rsidR="00D41DC4">
          <w:t>variation in</w:t>
        </w:r>
      </w:ins>
      <w:ins w:id="615" w:author="Adam Lauring" w:date="2016-03-21T14:26:00Z">
        <w:r w:rsidR="00D41DC4">
          <w:t xml:space="preserve"> </w:t>
        </w:r>
      </w:ins>
      <w:ins w:id="616" w:author="Adam Lauring" w:date="2016-03-21T14:25:00Z">
        <w:r w:rsidR="00D41DC4">
          <w:t xml:space="preserve">input </w:t>
        </w:r>
      </w:ins>
      <w:del w:id="617" w:author="Adam Lauring" w:date="2016-03-21T14:26:00Z">
        <w:r w:rsidR="00301C00" w:rsidDel="00D41DC4">
          <w:delText>nucleic acid concentration</w:delText>
        </w:r>
      </w:del>
      <w:ins w:id="618" w:author="Adam Lauring" w:date="2016-03-21T14:26:00Z">
        <w:r w:rsidR="00D41DC4">
          <w:t xml:space="preserve">genome copy number </w:t>
        </w:r>
      </w:ins>
      <w:del w:id="619" w:author="Adam Lauring" w:date="2016-03-21T14:35:00Z">
        <w:r w:rsidR="00301C00" w:rsidDel="005840E5">
          <w:delText xml:space="preserve"> </w:delText>
        </w:r>
      </w:del>
      <w:ins w:id="620" w:author="Adam Lauring" w:date="2016-03-21T14:27:00Z">
        <w:r w:rsidR="00D41DC4">
          <w:t>may lead to</w:t>
        </w:r>
      </w:ins>
      <w:del w:id="621" w:author="Adam Lauring" w:date="2016-03-21T14:25:00Z">
        <w:r w:rsidR="00301C00" w:rsidDel="00D41DC4">
          <w:delText>are</w:delText>
        </w:r>
      </w:del>
      <w:r w:rsidR="00301C00">
        <w:t xml:space="preserve"> </w:t>
      </w:r>
      <w:del w:id="622" w:author="Adam Lauring" w:date="2016-03-21T14:27:00Z">
        <w:r w:rsidR="00301C00" w:rsidDel="00D41DC4">
          <w:delText>unavoidable sources of error that can vary depending on the virus and sample collection method</w:delText>
        </w:r>
      </w:del>
      <w:ins w:id="623" w:author="Adam Lauring" w:date="2016-03-21T14:27:00Z">
        <w:r w:rsidR="00D41DC4">
          <w:t>errors specific to given experiment</w:t>
        </w:r>
      </w:ins>
      <w:r w:rsidR="00301C00">
        <w:t xml:space="preserve">. </w:t>
      </w:r>
      <w:del w:id="624" w:author="Adam Lauring" w:date="2016-03-21T14:28:00Z">
        <w:r w:rsidR="00301C00" w:rsidDel="005840E5">
          <w:delText xml:space="preserve">The reported accuracy of SNV identifying algorithms </w:delText>
        </w:r>
      </w:del>
      <w:del w:id="625" w:author="Adam Lauring" w:date="2016-03-21T14:29:00Z">
        <w:r w:rsidR="00301C00" w:rsidDel="005840E5">
          <w:delText xml:space="preserve">is not directly applicable to every experimental design, </w:delText>
        </w:r>
      </w:del>
      <w:del w:id="626" w:author="Adam Lauring" w:date="2016-03-21T14:33:00Z">
        <w:r w:rsidR="00301C00" w:rsidDel="005840E5">
          <w:delText>and as we</w:delText>
        </w:r>
      </w:del>
      <w:ins w:id="627" w:author="Adam Lauring" w:date="2016-03-21T14:33:00Z">
        <w:r>
          <w:t>We</w:t>
        </w:r>
      </w:ins>
      <w:r w:rsidR="00301C00">
        <w:t xml:space="preserve"> have shown </w:t>
      </w:r>
      <w:ins w:id="628" w:author="Adam Lauring" w:date="2016-03-21T14:38:00Z">
        <w:r w:rsidR="00264435">
          <w:t xml:space="preserve">that </w:t>
        </w:r>
      </w:ins>
      <w:r w:rsidR="00301C00">
        <w:t xml:space="preserve">these </w:t>
      </w:r>
      <w:del w:id="629" w:author="Adam Lauring" w:date="2016-03-21T14:33:00Z">
        <w:r w:rsidR="00301C00" w:rsidDel="005840E5">
          <w:delText xml:space="preserve">deviations </w:delText>
        </w:r>
      </w:del>
      <w:ins w:id="630" w:author="Adam Lauring" w:date="2016-03-21T14:33:00Z">
        <w:r>
          <w:t xml:space="preserve">errors </w:t>
        </w:r>
      </w:ins>
      <w:r w:rsidR="00301C00">
        <w:t xml:space="preserve">can have profound </w:t>
      </w:r>
      <w:r w:rsidR="00301C00">
        <w:lastRenderedPageBreak/>
        <w:t>effects on down</w:t>
      </w:r>
      <w:del w:id="631" w:author="Adam Lauring" w:date="2016-03-21T14:33:00Z">
        <w:r w:rsidR="00301C00" w:rsidDel="005840E5">
          <w:delText xml:space="preserve"> </w:delText>
        </w:r>
      </w:del>
      <w:r w:rsidR="00301C00">
        <w:t>stream analys</w:t>
      </w:r>
      <w:ins w:id="632" w:author="Adam Lauring" w:date="2016-03-21T14:33:00Z">
        <w:r>
          <w:t>e</w:t>
        </w:r>
      </w:ins>
      <w:del w:id="633" w:author="Adam Lauring" w:date="2016-03-21T14:33:00Z">
        <w:r w:rsidR="00301C00" w:rsidDel="005840E5">
          <w:delText>i</w:delText>
        </w:r>
      </w:del>
      <w:r w:rsidR="00301C00">
        <w:t>s</w:t>
      </w:r>
      <w:ins w:id="634" w:author="Adam Lauring" w:date="2016-03-21T14:33:00Z">
        <w:r>
          <w:t xml:space="preserve"> and are especially important in comparative studies</w:t>
        </w:r>
      </w:ins>
      <w:ins w:id="635" w:author="Adam Lauring" w:date="2016-03-21T14:34:00Z">
        <w:r>
          <w:t xml:space="preserve"> of intrahost diversity</w:t>
        </w:r>
      </w:ins>
      <w:r w:rsidR="00301C00">
        <w:t xml:space="preserve">. In studying influenza, we have benefited from an easily accessible reverse genetics system that made for a straightforward </w:t>
      </w:r>
      <w:del w:id="636" w:author="Adam Lauring" w:date="2016-03-21T14:34:00Z">
        <w:r w:rsidR="00301C00" w:rsidDel="005840E5">
          <w:delText xml:space="preserve">mutagenesis based </w:delText>
        </w:r>
      </w:del>
      <w:r w:rsidR="00301C00">
        <w:t xml:space="preserve">approach to benchmarking. </w:t>
      </w:r>
      <w:ins w:id="637" w:author="Adam Lauring" w:date="2016-03-21T14:36:00Z">
        <w:r>
          <w:t xml:space="preserve">We have made our datasets and code available to the community so that others may </w:t>
        </w:r>
      </w:ins>
      <w:ins w:id="638" w:author="Adam Lauring" w:date="2016-03-21T14:37:00Z">
        <w:r>
          <w:t>benchmark</w:t>
        </w:r>
      </w:ins>
      <w:ins w:id="639" w:author="Adam Lauring" w:date="2016-03-21T14:36:00Z">
        <w:r>
          <w:t xml:space="preserve"> </w:t>
        </w:r>
      </w:ins>
      <w:ins w:id="640" w:author="Adam Lauring" w:date="2016-03-21T14:37:00Z">
        <w:r>
          <w:t xml:space="preserve">their own pipelines or improve on our work. </w:t>
        </w:r>
      </w:ins>
      <w:moveFromRangeStart w:id="641" w:author="Adam Lauring" w:date="2016-03-21T14:30:00Z" w:name="move320189947"/>
      <w:moveFrom w:id="642" w:author="Adam Lauring" w:date="2016-03-21T14:30:00Z">
        <w:r w:rsidR="00301C00" w:rsidDel="005840E5">
          <w:t xml:space="preserve">Under our experimental conditions we have been able to greatly improve the accuracy of DeepSNV. Even though the accuracy remains is imperfect, we are now equipped with an understanding of the limitations of our method. There may be more accurate variant callers than DeepSNV, or algorithms better suited for other systems; however, our work with Lofreq stresses the fact that all methods have their limitations and understanding these limitations is vital for accurate science. </w:t>
        </w:r>
      </w:moveFrom>
      <w:moveFromRangeEnd w:id="641"/>
      <w:r w:rsidR="00301C00">
        <w:t xml:space="preserve">Next generation sequencing is </w:t>
      </w:r>
      <w:ins w:id="643" w:author="Adam Lauring" w:date="2016-03-21T14:37:00Z">
        <w:r>
          <w:t xml:space="preserve">clearly a </w:t>
        </w:r>
      </w:ins>
      <w:r w:rsidR="00301C00">
        <w:t>powerful tool that is just beginning to unlock the complex dynamics of intrahost viral populations.</w:t>
      </w:r>
      <w:ins w:id="644" w:author="Adam Lauring" w:date="2016-03-21T14:38:00Z">
        <w:r w:rsidR="00264435">
          <w:t xml:space="preserve"> NEED AM UPLIFTING FINAL SENTENCE.</w:t>
        </w:r>
      </w:ins>
      <w:del w:id="645" w:author="Adam Lauring" w:date="2016-03-21T14:37:00Z">
        <w:r w:rsidR="00301C00" w:rsidDel="00264435">
          <w:delText xml:space="preserve"> </w:delText>
        </w:r>
        <w:r w:rsidR="00301C00" w:rsidDel="005840E5">
          <w:delText>As this tool becomes more and more popular, it is vital we remember that in NGS as in all science, controls are needed to ensure accuracy.</w:delText>
        </w:r>
      </w:del>
    </w:p>
    <w:p w14:paraId="25915E60" w14:textId="77777777" w:rsidR="00301C00" w:rsidRDefault="00301C00" w:rsidP="00301C00">
      <w:pPr>
        <w:pStyle w:val="BodyText"/>
      </w:pPr>
      <w:r>
        <w:rPr>
          <w:b/>
        </w:rPr>
        <w:t>Acknowledgements</w:t>
      </w:r>
    </w:p>
    <w:p w14:paraId="54DE4D0F" w14:textId="77777777" w:rsidR="00301C00" w:rsidRDefault="00301C00" w:rsidP="00301C00">
      <w:pPr>
        <w:pStyle w:val="BodyText"/>
      </w:pPr>
      <w:r>
        <w:t xml:space="preserve">We thank Pat </w:t>
      </w:r>
      <w:proofErr w:type="spellStart"/>
      <w:r>
        <w:t>Schloss</w:t>
      </w:r>
      <w:proofErr w:type="spellEnd"/>
      <w:r>
        <w:t xml:space="preserve">, Mike </w:t>
      </w:r>
      <w:proofErr w:type="spellStart"/>
      <w:r>
        <w:t>Imperiale</w:t>
      </w:r>
      <w:proofErr w:type="spellEnd"/>
      <w:r>
        <w:t xml:space="preserve">, and Robert Woods for helpful discussion and a critical reading of the manuscript. </w:t>
      </w:r>
      <w:proofErr w:type="gramStart"/>
      <w:r>
        <w:t>This work was supported by a Clinician Scientist Development Award from the Doris Duke Charitable Foundation and R01 AI118886, both to ASL</w:t>
      </w:r>
      <w:proofErr w:type="gramEnd"/>
      <w:r>
        <w:t xml:space="preserve">. </w:t>
      </w:r>
      <w:proofErr w:type="gramStart"/>
      <w:r>
        <w:t xml:space="preserve">JTM was supported by the Michigan </w:t>
      </w:r>
      <w:proofErr w:type="spellStart"/>
      <w:r>
        <w:t>Predoctoral</w:t>
      </w:r>
      <w:proofErr w:type="spellEnd"/>
      <w:r>
        <w:t xml:space="preserve"> Training Program in Genetics (T32GM007544)</w:t>
      </w:r>
      <w:proofErr w:type="gramEnd"/>
      <w:r>
        <w:t>.</w:t>
      </w:r>
    </w:p>
    <w:p w14:paraId="6F3F1D86" w14:textId="77777777" w:rsidR="00301C00" w:rsidRDefault="00301C00" w:rsidP="00301C00">
      <w:pPr>
        <w:pStyle w:val="Compact"/>
        <w:numPr>
          <w:ilvl w:val="0"/>
          <w:numId w:val="9"/>
        </w:numPr>
      </w:pPr>
      <w:proofErr w:type="gramStart"/>
      <w:r>
        <w:t>could</w:t>
      </w:r>
      <w:proofErr w:type="gramEnd"/>
      <w:r>
        <w:t xml:space="preserve"> duplicates have been pooled and sequenced as one sample?</w:t>
      </w:r>
    </w:p>
    <w:p w14:paraId="635C9F27" w14:textId="77777777" w:rsidR="00301C00" w:rsidRDefault="00301C00" w:rsidP="00301C00">
      <w:pPr>
        <w:pStyle w:val="Compact"/>
        <w:numPr>
          <w:ilvl w:val="0"/>
          <w:numId w:val="10"/>
        </w:numPr>
      </w:pPr>
      <w:proofErr w:type="spellStart"/>
      <w:r>
        <w:t>Comparision</w:t>
      </w:r>
      <w:proofErr w:type="spellEnd"/>
      <w:r>
        <w:t xml:space="preserve"> to </w:t>
      </w:r>
      <w:proofErr w:type="spellStart"/>
      <w:r>
        <w:t>Lofreq</w:t>
      </w:r>
      <w:proofErr w:type="spellEnd"/>
      <w:r>
        <w:t xml:space="preserve"> and Consequences of errors</w:t>
      </w:r>
    </w:p>
    <w:p w14:paraId="73529692" w14:textId="77777777" w:rsidR="00301C00" w:rsidRDefault="00301C00" w:rsidP="00301C00">
      <w:pPr>
        <w:pStyle w:val="Compact"/>
        <w:numPr>
          <w:ilvl w:val="0"/>
          <w:numId w:val="11"/>
        </w:numPr>
      </w:pPr>
      <w:proofErr w:type="gramStart"/>
      <w:r>
        <w:t>our</w:t>
      </w:r>
      <w:proofErr w:type="gramEnd"/>
      <w:r>
        <w:t xml:space="preserve"> benchmarking shows that </w:t>
      </w:r>
      <w:proofErr w:type="spellStart"/>
      <w:r>
        <w:t>DeepSNVs</w:t>
      </w:r>
      <w:proofErr w:type="spellEnd"/>
      <w:r>
        <w:t xml:space="preserve"> means of distinguishing true from false variants is </w:t>
      </w:r>
      <w:proofErr w:type="spellStart"/>
      <w:r>
        <w:t>partitially</w:t>
      </w:r>
      <w:proofErr w:type="spellEnd"/>
      <w:r>
        <w:t xml:space="preserve"> breaks down under conditions that mimic patient derived samples.</w:t>
      </w:r>
    </w:p>
    <w:p w14:paraId="42676576" w14:textId="77777777" w:rsidR="00301C00" w:rsidRDefault="00301C00" w:rsidP="00301C00">
      <w:pPr>
        <w:pStyle w:val="Compact"/>
        <w:numPr>
          <w:ilvl w:val="0"/>
          <w:numId w:val="11"/>
        </w:numPr>
      </w:pPr>
      <w:r>
        <w:t>This can be overcome with the addition of specific quality filters.</w:t>
      </w:r>
    </w:p>
    <w:p w14:paraId="13AC349D" w14:textId="77777777" w:rsidR="00301C00" w:rsidRDefault="00301C00" w:rsidP="00301C00">
      <w:pPr>
        <w:pStyle w:val="Compact"/>
        <w:numPr>
          <w:ilvl w:val="0"/>
          <w:numId w:val="11"/>
        </w:numPr>
      </w:pPr>
      <w:r>
        <w:t>We would not have known about these inaccuracies had we not run our benchmarking experiment.</w:t>
      </w:r>
    </w:p>
    <w:p w14:paraId="506B2F38" w14:textId="77777777" w:rsidR="00301C00" w:rsidRDefault="00301C00" w:rsidP="00301C00">
      <w:pPr>
        <w:pStyle w:val="Compact"/>
        <w:numPr>
          <w:ilvl w:val="0"/>
          <w:numId w:val="11"/>
        </w:numPr>
      </w:pPr>
      <w:r>
        <w:t xml:space="preserve">Do other variant callers have similar </w:t>
      </w:r>
      <w:proofErr w:type="gramStart"/>
      <w:r>
        <w:t>inaccuracies.</w:t>
      </w:r>
      <w:proofErr w:type="gramEnd"/>
    </w:p>
    <w:p w14:paraId="3AFF5C6C" w14:textId="77777777" w:rsidR="00301C00" w:rsidRDefault="00301C00" w:rsidP="00301C00">
      <w:pPr>
        <w:pStyle w:val="Compact"/>
        <w:numPr>
          <w:ilvl w:val="0"/>
          <w:numId w:val="11"/>
        </w:numPr>
      </w:pPr>
      <w:r>
        <w:t xml:space="preserve">Yes </w:t>
      </w:r>
      <w:proofErr w:type="spellStart"/>
      <w:r>
        <w:t>Lofreq</w:t>
      </w:r>
      <w:proofErr w:type="spellEnd"/>
      <w:r>
        <w:t xml:space="preserve">, although more accurate than our unmodified </w:t>
      </w:r>
      <w:proofErr w:type="spellStart"/>
      <w:r>
        <w:t>DeepSNV</w:t>
      </w:r>
      <w:proofErr w:type="spellEnd"/>
      <w:r>
        <w:t xml:space="preserve"> pipeline, had decreased specificity than had previously been reported.</w:t>
      </w:r>
    </w:p>
    <w:p w14:paraId="71897658" w14:textId="77777777" w:rsidR="00301C00" w:rsidRDefault="00301C00" w:rsidP="00301C00">
      <w:pPr>
        <w:pStyle w:val="Compact"/>
        <w:numPr>
          <w:ilvl w:val="0"/>
          <w:numId w:val="11"/>
        </w:numPr>
      </w:pPr>
      <w:r>
        <w:t xml:space="preserve">The initial </w:t>
      </w:r>
      <w:proofErr w:type="spellStart"/>
      <w:r>
        <w:t>Lofreq</w:t>
      </w:r>
      <w:proofErr w:type="spellEnd"/>
      <w:r>
        <w:t xml:space="preserve"> sensitivity and specificity metrics were based largely on </w:t>
      </w:r>
      <w:proofErr w:type="gramStart"/>
      <w:r>
        <w:t>a</w:t>
      </w:r>
      <w:proofErr w:type="gramEnd"/>
      <w:r>
        <w:t xml:space="preserve"> </w:t>
      </w:r>
      <w:r>
        <w:rPr>
          <w:i/>
        </w:rPr>
        <w:t xml:space="preserve">in </w:t>
      </w:r>
      <w:proofErr w:type="spellStart"/>
      <w:r>
        <w:rPr>
          <w:i/>
        </w:rPr>
        <w:t>silico</w:t>
      </w:r>
      <w:proofErr w:type="spellEnd"/>
      <w:r>
        <w:t xml:space="preserve"> data sets.</w:t>
      </w:r>
    </w:p>
    <w:p w14:paraId="418E0960" w14:textId="77777777" w:rsidR="00301C00" w:rsidRDefault="00301C00" w:rsidP="00301C00">
      <w:pPr>
        <w:pStyle w:val="Compact"/>
        <w:numPr>
          <w:ilvl w:val="0"/>
          <w:numId w:val="11"/>
        </w:numPr>
      </w:pPr>
      <w:proofErr w:type="spellStart"/>
      <w:r>
        <w:t>Lofreq</w:t>
      </w:r>
      <w:proofErr w:type="spellEnd"/>
      <w:r>
        <w:t xml:space="preserve"> did not display this high accuracy in under our experimental conditions.</w:t>
      </w:r>
    </w:p>
    <w:p w14:paraId="010A8803" w14:textId="77777777" w:rsidR="00301C00" w:rsidRDefault="00301C00" w:rsidP="00301C00">
      <w:pPr>
        <w:pStyle w:val="Compact"/>
        <w:numPr>
          <w:ilvl w:val="0"/>
          <w:numId w:val="11"/>
        </w:numPr>
      </w:pPr>
      <w:r>
        <w:t xml:space="preserve">While we did not robustly attempt to improve the </w:t>
      </w:r>
      <w:proofErr w:type="spellStart"/>
      <w:r>
        <w:t>Lofreq</w:t>
      </w:r>
      <w:proofErr w:type="spellEnd"/>
      <w:r>
        <w:t xml:space="preserve"> accuracy we did find that frequency threshold could improve its specificity.</w:t>
      </w:r>
    </w:p>
    <w:p w14:paraId="0C10904B" w14:textId="77777777" w:rsidR="00301C00" w:rsidRDefault="00301C00" w:rsidP="00301C00">
      <w:pPr>
        <w:pStyle w:val="Compact"/>
        <w:numPr>
          <w:ilvl w:val="0"/>
          <w:numId w:val="11"/>
        </w:numPr>
      </w:pPr>
      <w:r>
        <w:t>Experimental conditions matter, regardless of variant calling method and so accurate study requires controls to be run.</w:t>
      </w:r>
    </w:p>
    <w:p w14:paraId="0C2A0D57" w14:textId="77777777" w:rsidR="00E55F5A" w:rsidRDefault="00154F16">
      <w:pPr>
        <w:pStyle w:val="Heading1"/>
      </w:pPr>
      <w:r>
        <w:lastRenderedPageBreak/>
        <w:t>References</w:t>
      </w:r>
    </w:p>
    <w:sectPr w:rsidR="00E55F5A">
      <w:footerReference w:type="even" r:id="rId15"/>
      <w:footerReference w:type="default" r:id="rId16"/>
      <w:foot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6" w:author="Adam Lauring" w:date="2016-03-21T09:34:00Z" w:initials="AL">
    <w:p w14:paraId="444E6B24" w14:textId="77777777" w:rsidR="00B50A64" w:rsidRDefault="00B50A64">
      <w:pPr>
        <w:pStyle w:val="CommentText"/>
      </w:pPr>
      <w:r>
        <w:rPr>
          <w:rStyle w:val="CommentReference"/>
        </w:rPr>
        <w:annotationRef/>
      </w:r>
      <w:r>
        <w:t>May need Matt’s paper referenced for our transfection</w:t>
      </w:r>
    </w:p>
  </w:comment>
  <w:comment w:id="135" w:author="Adam Lauring" w:date="2016-03-21T09:33:00Z" w:initials="AL">
    <w:p w14:paraId="0F712830" w14:textId="77777777" w:rsidR="00B50A64" w:rsidRDefault="00B50A64">
      <w:pPr>
        <w:pStyle w:val="CommentText"/>
      </w:pPr>
      <w:r>
        <w:rPr>
          <w:rStyle w:val="CommentReference"/>
        </w:rPr>
        <w:annotationRef/>
      </w:r>
      <w:r>
        <w:t>We may need to have these in the SRA as well?</w:t>
      </w:r>
    </w:p>
  </w:comment>
  <w:comment w:id="150" w:author="Adam Lauring" w:date="2016-03-21T09:40:00Z" w:initials="AL">
    <w:p w14:paraId="031F6054" w14:textId="77777777" w:rsidR="00B50A64" w:rsidRDefault="00B50A64">
      <w:pPr>
        <w:pStyle w:val="CommentText"/>
      </w:pPr>
      <w:r>
        <w:rPr>
          <w:rStyle w:val="CommentReference"/>
        </w:rPr>
        <w:annotationRef/>
      </w:r>
      <w:r>
        <w:t>This might be fine as a separate paragraph in the section above as opposed to a separate section.</w:t>
      </w:r>
    </w:p>
  </w:comment>
  <w:comment w:id="242" w:author="Adam Lauring" w:date="2016-03-21T10:06:00Z" w:initials="AL">
    <w:p w14:paraId="448E48AB" w14:textId="476FEFFA" w:rsidR="00B50A64" w:rsidRDefault="00B50A64">
      <w:pPr>
        <w:pStyle w:val="CommentText"/>
      </w:pPr>
      <w:r>
        <w:rPr>
          <w:rStyle w:val="CommentReference"/>
        </w:rPr>
        <w:annotationRef/>
      </w:r>
      <w:r>
        <w:t>Can a bias be stochastic?</w:t>
      </w:r>
    </w:p>
  </w:comment>
  <w:comment w:id="344" w:author="Adam Lauring" w:date="2016-03-21T13:13:00Z" w:initials="AL">
    <w:p w14:paraId="4ACC990E" w14:textId="162360C6" w:rsidR="00B50A64" w:rsidRDefault="00B50A64">
      <w:pPr>
        <w:pStyle w:val="CommentText"/>
      </w:pPr>
      <w:r>
        <w:rPr>
          <w:rStyle w:val="CommentReference"/>
        </w:rPr>
        <w:annotationRef/>
      </w:r>
      <w:r>
        <w:t>This is confusing. Less rehash of actual data in discussion. Just state sensitivity was lower. Here is why.</w:t>
      </w:r>
    </w:p>
  </w:comment>
  <w:comment w:id="345" w:author="Adam Lauring" w:date="2016-03-21T13:14:00Z" w:initials="AL">
    <w:p w14:paraId="66443EF4" w14:textId="452BA230" w:rsidR="00B50A64" w:rsidRDefault="00B50A64">
      <w:pPr>
        <w:pStyle w:val="CommentText"/>
      </w:pPr>
      <w:r>
        <w:rPr>
          <w:rStyle w:val="CommentReference"/>
        </w:rPr>
        <w:annotationRef/>
      </w:r>
      <w:r>
        <w:t>It is ok to start sentences with one word then comma. You do this too much though.</w:t>
      </w:r>
    </w:p>
  </w:comment>
  <w:comment w:id="349" w:author="Adam Lauring" w:date="2016-03-21T13:13:00Z" w:initials="AL">
    <w:p w14:paraId="362D1DCF" w14:textId="749D1F74" w:rsidR="00B50A64" w:rsidRDefault="00B50A64">
      <w:pPr>
        <w:pStyle w:val="CommentText"/>
      </w:pPr>
      <w:r>
        <w:rPr>
          <w:rStyle w:val="CommentReference"/>
        </w:rPr>
        <w:annotationRef/>
      </w:r>
      <w:r>
        <w:t xml:space="preserve">State more succinctly. That extremely high specificity is required given that there are 39k true negatives, and therefore potentials for a false positive even when </w:t>
      </w:r>
      <w:proofErr w:type="spellStart"/>
      <w:r>
        <w:t>bonferroni</w:t>
      </w:r>
      <w:proofErr w:type="spellEnd"/>
      <w:r>
        <w:t xml:space="preserve"> corrected.</w:t>
      </w:r>
    </w:p>
  </w:comment>
  <w:comment w:id="374" w:author="Adam Lauring" w:date="2016-03-21T13:20:00Z" w:initials="AL">
    <w:p w14:paraId="77379B67" w14:textId="76C35145" w:rsidR="00B50A64" w:rsidRDefault="00B50A64">
      <w:pPr>
        <w:pStyle w:val="CommentText"/>
      </w:pPr>
      <w:r>
        <w:rPr>
          <w:rStyle w:val="CommentReference"/>
        </w:rPr>
        <w:annotationRef/>
      </w:r>
      <w:r>
        <w:t>The stuff I deleted was restating what is already in methods and results.</w:t>
      </w:r>
    </w:p>
  </w:comment>
  <w:comment w:id="375" w:author="Adam Lauring" w:date="2016-03-21T13:21:00Z" w:initials="AL">
    <w:p w14:paraId="3E11B283" w14:textId="799E8BFB" w:rsidR="00B50A64" w:rsidRDefault="00B50A64">
      <w:pPr>
        <w:pStyle w:val="CommentText"/>
      </w:pPr>
      <w:r>
        <w:rPr>
          <w:rStyle w:val="CommentReference"/>
        </w:rPr>
        <w:annotationRef/>
      </w:r>
      <w:r>
        <w:t xml:space="preserve">I have no idea what you are getting at here and why it should be in this paragraph. Look at the topic sentence. This is what the paragraph should be about. If you want to talk about dispersion, it should be its </w:t>
      </w:r>
      <w:proofErr w:type="spellStart"/>
      <w:r>
        <w:t>okn</w:t>
      </w:r>
      <w:proofErr w:type="spellEnd"/>
      <w:r>
        <w:t xml:space="preserve"> paragraph</w:t>
      </w:r>
    </w:p>
  </w:comment>
  <w:comment w:id="454" w:author="Adam Lauring" w:date="2016-03-21T13:38:00Z" w:initials="AL">
    <w:p w14:paraId="34FCE463" w14:textId="55735757" w:rsidR="00B50A64" w:rsidRDefault="00B50A64">
      <w:pPr>
        <w:pStyle w:val="CommentText"/>
      </w:pPr>
      <w:r>
        <w:rPr>
          <w:rStyle w:val="CommentReference"/>
        </w:rPr>
        <w:annotationRef/>
      </w:r>
      <w:r>
        <w:t>Another sentence on why DI might exhibit this end-dependent artifact</w:t>
      </w:r>
    </w:p>
  </w:comment>
  <w:comment w:id="455" w:author="Adam Lauring" w:date="2016-03-21T14:43:00Z" w:initials="AL">
    <w:p w14:paraId="2F00147E" w14:textId="7826B829" w:rsidR="00B50A64" w:rsidRDefault="00B50A64">
      <w:pPr>
        <w:pStyle w:val="CommentText"/>
      </w:pPr>
      <w:r>
        <w:rPr>
          <w:rStyle w:val="CommentReference"/>
        </w:rPr>
        <w:annotationRef/>
      </w:r>
      <w:r>
        <w:t xml:space="preserve">This is where you might mention that </w:t>
      </w:r>
      <w:proofErr w:type="spellStart"/>
      <w:r>
        <w:t>DeepSNV</w:t>
      </w:r>
      <w:proofErr w:type="spellEnd"/>
      <w:r>
        <w:t xml:space="preserve"> does not have strand bias flag. </w:t>
      </w:r>
      <w:proofErr w:type="spellStart"/>
      <w:r>
        <w:t>Lofreq</w:t>
      </w:r>
      <w:proofErr w:type="spellEnd"/>
      <w:r>
        <w:t xml:space="preserve"> does.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14971" w14:textId="77777777" w:rsidR="00B50A64" w:rsidRDefault="00B50A64">
      <w:pPr>
        <w:spacing w:after="0"/>
      </w:pPr>
      <w:r>
        <w:separator/>
      </w:r>
    </w:p>
  </w:endnote>
  <w:endnote w:type="continuationSeparator" w:id="0">
    <w:p w14:paraId="54E6E3FC" w14:textId="77777777" w:rsidR="00B50A64" w:rsidRDefault="00B50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A767F" w14:textId="77777777" w:rsidR="00B50A64" w:rsidRDefault="00B50A64" w:rsidP="008F36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60E6C9" w14:textId="77777777" w:rsidR="00B50A64" w:rsidRDefault="00B50A64" w:rsidP="008F36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9FD66" w14:textId="77777777" w:rsidR="00B50A64" w:rsidRDefault="00B50A64" w:rsidP="008F36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48BA">
      <w:rPr>
        <w:rStyle w:val="PageNumber"/>
        <w:noProof/>
      </w:rPr>
      <w:t>10</w:t>
    </w:r>
    <w:r>
      <w:rPr>
        <w:rStyle w:val="PageNumber"/>
      </w:rPr>
      <w:fldChar w:fldCharType="end"/>
    </w:r>
  </w:p>
  <w:p w14:paraId="51CAFE68" w14:textId="77777777" w:rsidR="00B50A64" w:rsidRDefault="00B50A64" w:rsidP="008F36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1805B" w14:textId="77777777" w:rsidR="00B50A64" w:rsidRPr="001F6729" w:rsidRDefault="00B50A64" w:rsidP="008F36EB">
    <w:pPr>
      <w:pStyle w:val="Footer"/>
      <w:framePr w:wrap="around" w:vAnchor="text" w:hAnchor="margin" w:xAlign="center" w:y="1"/>
      <w:rPr>
        <w:rStyle w:val="PageNumber"/>
      </w:rPr>
    </w:pPr>
    <w:r w:rsidRPr="001F6729">
      <w:rPr>
        <w:rStyle w:val="PageNumber"/>
        <w:rFonts w:cs="Arial"/>
        <w:szCs w:val="22"/>
      </w:rPr>
      <w:fldChar w:fldCharType="begin"/>
    </w:r>
    <w:r w:rsidRPr="001F6729">
      <w:rPr>
        <w:rStyle w:val="PageNumber"/>
        <w:rFonts w:cs="Arial"/>
        <w:szCs w:val="22"/>
      </w:rPr>
      <w:instrText xml:space="preserve">PAGE  </w:instrText>
    </w:r>
    <w:r w:rsidRPr="001F6729">
      <w:rPr>
        <w:rStyle w:val="PageNumber"/>
        <w:rFonts w:cs="Arial"/>
        <w:szCs w:val="22"/>
      </w:rPr>
      <w:fldChar w:fldCharType="separate"/>
    </w:r>
    <w:r w:rsidR="00C848BA">
      <w:rPr>
        <w:rStyle w:val="PageNumber"/>
        <w:rFonts w:cs="Arial"/>
        <w:noProof/>
        <w:szCs w:val="22"/>
      </w:rPr>
      <w:t>1</w:t>
    </w:r>
    <w:r w:rsidRPr="001F6729">
      <w:rPr>
        <w:rStyle w:val="PageNumber"/>
        <w:rFonts w:cs="Arial"/>
        <w:szCs w:val="22"/>
      </w:rPr>
      <w:fldChar w:fldCharType="end"/>
    </w:r>
  </w:p>
  <w:p w14:paraId="4885FAA6" w14:textId="77777777" w:rsidR="00B50A64" w:rsidRDefault="00B50A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A54F8" w14:textId="77777777" w:rsidR="00B50A64" w:rsidRDefault="00B50A64">
      <w:r>
        <w:separator/>
      </w:r>
    </w:p>
  </w:footnote>
  <w:footnote w:type="continuationSeparator" w:id="0">
    <w:p w14:paraId="7DF3821D" w14:textId="77777777" w:rsidR="00B50A64" w:rsidRDefault="00B50A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49FF67"/>
    <w:multiLevelType w:val="multilevel"/>
    <w:tmpl w:val="DAAED756"/>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D55A888"/>
    <w:multiLevelType w:val="multilevel"/>
    <w:tmpl w:val="E8ACC1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B1AA336"/>
    <w:multiLevelType w:val="multilevel"/>
    <w:tmpl w:val="420AC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1D9A5C5"/>
    <w:multiLevelType w:val="multilevel"/>
    <w:tmpl w:val="61101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C4094DD"/>
    <w:multiLevelType w:val="multilevel"/>
    <w:tmpl w:val="D8CCA114"/>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59823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78F8801"/>
    <w:multiLevelType w:val="multilevel"/>
    <w:tmpl w:val="0DFCF0D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4370048"/>
    <w:multiLevelType w:val="multilevel"/>
    <w:tmpl w:val="AFA61A50"/>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EFBEBAA"/>
    <w:multiLevelType w:val="multilevel"/>
    <w:tmpl w:val="1CECE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78F57C2"/>
    <w:multiLevelType w:val="multilevel"/>
    <w:tmpl w:val="AE2683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962DA26"/>
    <w:multiLevelType w:val="multilevel"/>
    <w:tmpl w:val="A57ACB1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3"/>
  </w:num>
  <w:num w:numId="3">
    <w:abstractNumId w:val="8"/>
  </w:num>
  <w:num w:numId="4">
    <w:abstractNumId w:val="9"/>
  </w:num>
  <w:num w:numId="5">
    <w:abstractNumId w:val="1"/>
  </w:num>
  <w:num w:numId="6">
    <w:abstractNumId w:val="2"/>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6E9B"/>
    <w:rsid w:val="00083DB2"/>
    <w:rsid w:val="000D61BF"/>
    <w:rsid w:val="0010310B"/>
    <w:rsid w:val="00154F16"/>
    <w:rsid w:val="001C6A66"/>
    <w:rsid w:val="00264435"/>
    <w:rsid w:val="00286F9F"/>
    <w:rsid w:val="00301C00"/>
    <w:rsid w:val="004C7AC2"/>
    <w:rsid w:val="004C7ED1"/>
    <w:rsid w:val="004E29B3"/>
    <w:rsid w:val="005840E5"/>
    <w:rsid w:val="00590D07"/>
    <w:rsid w:val="00640A8D"/>
    <w:rsid w:val="007668A8"/>
    <w:rsid w:val="00771963"/>
    <w:rsid w:val="00784D58"/>
    <w:rsid w:val="00791C0C"/>
    <w:rsid w:val="008709FD"/>
    <w:rsid w:val="008D6863"/>
    <w:rsid w:val="008F36EB"/>
    <w:rsid w:val="00923B92"/>
    <w:rsid w:val="00924E48"/>
    <w:rsid w:val="009643C2"/>
    <w:rsid w:val="00B50A64"/>
    <w:rsid w:val="00B86B75"/>
    <w:rsid w:val="00BA1005"/>
    <w:rsid w:val="00BC117E"/>
    <w:rsid w:val="00BC48D5"/>
    <w:rsid w:val="00C36279"/>
    <w:rsid w:val="00C848BA"/>
    <w:rsid w:val="00CD6341"/>
    <w:rsid w:val="00D41DC4"/>
    <w:rsid w:val="00DC1683"/>
    <w:rsid w:val="00E315A3"/>
    <w:rsid w:val="00E55F5A"/>
    <w:rsid w:val="00F73B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footer" w:uiPriority="99"/>
    <w:lsdException w:name="page number" w:uiPriority="99"/>
    <w:lsdException w:name="Body Text" w:qFormat="1"/>
  </w:latentStyles>
  <w:style w:type="paragraph" w:default="1" w:styleId="Normal">
    <w:name w:val="Normal"/>
    <w:qFormat/>
    <w:rsid w:val="00B50A64"/>
    <w:pPr>
      <w:pPrChange w:id="0" w:author="JT" w:date="2016-03-22T12:56:00Z">
        <w:pPr>
          <w:spacing w:after="200"/>
        </w:pPr>
      </w:pPrChange>
    </w:pPr>
    <w:rPr>
      <w:rFonts w:ascii="Arial" w:hAnsi="Arial"/>
      <w:sz w:val="22"/>
      <w:rPrChange w:id="0" w:author="JT" w:date="2016-03-22T12:56: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uiPriority w:val="9"/>
    <w:qFormat/>
    <w:rsid w:val="00791C0C"/>
    <w:pPr>
      <w:keepNext/>
      <w:keepLines/>
      <w:pageBreakBefore/>
      <w:spacing w:before="480" w:after="0"/>
      <w:outlineLvl w:val="0"/>
      <w:pPrChange w:id="1" w:author="JT" w:date="2016-03-22T12:54:00Z">
        <w:pPr>
          <w:keepNext/>
          <w:keepLines/>
          <w:pageBreakBefore/>
          <w:spacing w:before="480"/>
          <w:outlineLvl w:val="0"/>
        </w:pPr>
      </w:pPrChange>
    </w:pPr>
    <w:rPr>
      <w:rFonts w:eastAsiaTheme="majorEastAsia" w:cstheme="majorBidi"/>
      <w:b/>
      <w:bCs/>
      <w:szCs w:val="32"/>
      <w:rPrChange w:id="1" w:author="JT" w:date="2016-03-22T12:54:00Z">
        <w:rPr>
          <w:rFonts w:ascii="Arial" w:eastAsiaTheme="majorEastAsia" w:hAnsi="Arial" w:cstheme="majorBidi"/>
          <w:b/>
          <w:bCs/>
          <w:sz w:val="32"/>
          <w:szCs w:val="32"/>
          <w:lang w:val="en-US" w:eastAsia="en-US" w:bidi="ar-SA"/>
        </w:rPr>
      </w:rPrChange>
    </w:rPr>
  </w:style>
  <w:style w:type="paragraph" w:styleId="Heading2">
    <w:name w:val="heading 2"/>
    <w:basedOn w:val="Normal"/>
    <w:next w:val="BodyText"/>
    <w:uiPriority w:val="9"/>
    <w:unhideWhenUsed/>
    <w:qFormat/>
    <w:rsid w:val="008C72DE"/>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848BA"/>
    <w:pPr>
      <w:keepNext/>
      <w:keepLines/>
      <w:spacing w:before="200" w:after="0"/>
      <w:outlineLvl w:val="2"/>
      <w:pPrChange w:id="2" w:author="JT" w:date="2016-03-22T13:26:00Z">
        <w:pPr>
          <w:keepNext/>
          <w:keepLines/>
          <w:spacing w:before="200"/>
          <w:outlineLvl w:val="2"/>
        </w:pPr>
      </w:pPrChange>
    </w:pPr>
    <w:rPr>
      <w:rFonts w:eastAsiaTheme="majorEastAsia" w:cstheme="majorBidi"/>
      <w:b/>
      <w:bCs/>
      <w:szCs w:val="28"/>
      <w:rPrChange w:id="2" w:author="JT" w:date="2016-03-22T13:26:00Z">
        <w:rPr>
          <w:rFonts w:ascii="Arial" w:eastAsiaTheme="majorEastAsia" w:hAnsi="Arial" w:cstheme="majorBidi"/>
          <w:b/>
          <w:bCs/>
          <w:sz w:val="28"/>
          <w:szCs w:val="28"/>
          <w:lang w:val="en-US" w:eastAsia="en-US" w:bidi="ar-SA"/>
        </w:rPr>
      </w:rPrChange>
    </w:rPr>
  </w:style>
  <w:style w:type="paragraph" w:styleId="Heading4">
    <w:name w:val="heading 4"/>
    <w:basedOn w:val="Normal"/>
    <w:next w:val="BodyText"/>
    <w:uiPriority w:val="9"/>
    <w:unhideWhenUsed/>
    <w:qFormat/>
    <w:rsid w:val="00B50A64"/>
    <w:pPr>
      <w:keepNext/>
      <w:keepLines/>
      <w:spacing w:before="200" w:after="0"/>
      <w:outlineLvl w:val="3"/>
      <w:pPrChange w:id="3" w:author="JT" w:date="2016-03-22T12:57:00Z">
        <w:pPr>
          <w:keepNext/>
          <w:keepLines/>
          <w:spacing w:before="200"/>
          <w:outlineLvl w:val="3"/>
        </w:pPr>
      </w:pPrChange>
    </w:pPr>
    <w:rPr>
      <w:rFonts w:eastAsiaTheme="majorEastAsia" w:cstheme="majorBidi"/>
      <w:bCs/>
      <w:i/>
      <w:rPrChange w:id="3" w:author="JT" w:date="2016-03-22T12:57:00Z">
        <w:rPr>
          <w:rFonts w:ascii="Arial" w:eastAsiaTheme="majorEastAsia" w:hAnsi="Arial" w:cstheme="majorBidi"/>
          <w:b/>
          <w:bCs/>
          <w:sz w:val="22"/>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0110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1C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31C03"/>
    <w:rPr>
      <w:rFonts w:ascii="Lucida Grande" w:hAnsi="Lucida Grande" w:cs="Lucida Grande"/>
      <w:sz w:val="18"/>
      <w:szCs w:val="18"/>
    </w:rPr>
  </w:style>
  <w:style w:type="character" w:styleId="CommentReference">
    <w:name w:val="annotation reference"/>
    <w:basedOn w:val="DefaultParagraphFont"/>
    <w:rsid w:val="001B4CBD"/>
    <w:rPr>
      <w:sz w:val="18"/>
      <w:szCs w:val="18"/>
    </w:rPr>
  </w:style>
  <w:style w:type="paragraph" w:styleId="CommentText">
    <w:name w:val="annotation text"/>
    <w:basedOn w:val="Normal"/>
    <w:link w:val="CommentTextChar"/>
    <w:rsid w:val="001B4CBD"/>
  </w:style>
  <w:style w:type="character" w:customStyle="1" w:styleId="CommentTextChar">
    <w:name w:val="Comment Text Char"/>
    <w:basedOn w:val="DefaultParagraphFont"/>
    <w:link w:val="CommentText"/>
    <w:rsid w:val="001B4CBD"/>
  </w:style>
  <w:style w:type="paragraph" w:styleId="CommentSubject">
    <w:name w:val="annotation subject"/>
    <w:basedOn w:val="CommentText"/>
    <w:next w:val="CommentText"/>
    <w:link w:val="CommentSubjectChar"/>
    <w:rsid w:val="001B4CBD"/>
    <w:rPr>
      <w:b/>
      <w:bCs/>
      <w:sz w:val="20"/>
      <w:szCs w:val="20"/>
    </w:rPr>
  </w:style>
  <w:style w:type="character" w:customStyle="1" w:styleId="CommentSubjectChar">
    <w:name w:val="Comment Subject Char"/>
    <w:basedOn w:val="CommentTextChar"/>
    <w:link w:val="CommentSubject"/>
    <w:rsid w:val="001B4CBD"/>
    <w:rPr>
      <w:b/>
      <w:bCs/>
      <w:sz w:val="20"/>
      <w:szCs w:val="20"/>
    </w:rPr>
  </w:style>
  <w:style w:type="paragraph" w:styleId="Footer">
    <w:name w:val="footer"/>
    <w:basedOn w:val="Normal"/>
    <w:link w:val="FooterChar"/>
    <w:uiPriority w:val="99"/>
    <w:unhideWhenUsed/>
    <w:rsid w:val="001D61D7"/>
    <w:pPr>
      <w:tabs>
        <w:tab w:val="center" w:pos="4320"/>
        <w:tab w:val="right" w:pos="8640"/>
      </w:tabs>
      <w:spacing w:after="0"/>
    </w:pPr>
    <w:rPr>
      <w:rFonts w:eastAsiaTheme="minorEastAsia"/>
    </w:rPr>
  </w:style>
  <w:style w:type="character" w:customStyle="1" w:styleId="FooterChar">
    <w:name w:val="Footer Char"/>
    <w:basedOn w:val="DefaultParagraphFont"/>
    <w:link w:val="Footer"/>
    <w:uiPriority w:val="99"/>
    <w:rsid w:val="001D61D7"/>
    <w:rPr>
      <w:rFonts w:eastAsiaTheme="minorEastAsia"/>
    </w:rPr>
  </w:style>
  <w:style w:type="character" w:styleId="PageNumber">
    <w:name w:val="page number"/>
    <w:basedOn w:val="DefaultParagraphFont"/>
    <w:uiPriority w:val="99"/>
    <w:unhideWhenUsed/>
    <w:rsid w:val="001D61D7"/>
  </w:style>
  <w:style w:type="character" w:styleId="FollowedHyperlink">
    <w:name w:val="FollowedHyperlink"/>
    <w:basedOn w:val="DefaultParagraphFont"/>
    <w:rsid w:val="00244472"/>
    <w:rPr>
      <w:color w:val="800080" w:themeColor="followedHyperlink"/>
      <w:u w:val="single"/>
    </w:rPr>
  </w:style>
  <w:style w:type="paragraph" w:styleId="Revision">
    <w:name w:val="Revision"/>
    <w:hidden/>
    <w:rsid w:val="00640A8D"/>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footer" w:uiPriority="99"/>
    <w:lsdException w:name="page number" w:uiPriority="99"/>
    <w:lsdException w:name="Body Text" w:qFormat="1"/>
  </w:latentStyles>
  <w:style w:type="paragraph" w:default="1" w:styleId="Normal">
    <w:name w:val="Normal"/>
    <w:qFormat/>
    <w:rsid w:val="00B50A64"/>
    <w:pPr>
      <w:pPrChange w:id="4" w:author="JT" w:date="2016-03-22T12:56:00Z">
        <w:pPr>
          <w:spacing w:after="200"/>
        </w:pPr>
      </w:pPrChange>
    </w:pPr>
    <w:rPr>
      <w:rFonts w:ascii="Arial" w:hAnsi="Arial"/>
      <w:sz w:val="22"/>
      <w:rPrChange w:id="4" w:author="JT" w:date="2016-03-22T12:56: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uiPriority w:val="9"/>
    <w:qFormat/>
    <w:rsid w:val="00791C0C"/>
    <w:pPr>
      <w:keepNext/>
      <w:keepLines/>
      <w:pageBreakBefore/>
      <w:spacing w:before="480" w:after="0"/>
      <w:outlineLvl w:val="0"/>
      <w:pPrChange w:id="5" w:author="JT" w:date="2016-03-22T12:54:00Z">
        <w:pPr>
          <w:keepNext/>
          <w:keepLines/>
          <w:pageBreakBefore/>
          <w:spacing w:before="480"/>
          <w:outlineLvl w:val="0"/>
        </w:pPr>
      </w:pPrChange>
    </w:pPr>
    <w:rPr>
      <w:rFonts w:eastAsiaTheme="majorEastAsia" w:cstheme="majorBidi"/>
      <w:b/>
      <w:bCs/>
      <w:szCs w:val="32"/>
      <w:rPrChange w:id="5" w:author="JT" w:date="2016-03-22T12:54:00Z">
        <w:rPr>
          <w:rFonts w:ascii="Arial" w:eastAsiaTheme="majorEastAsia" w:hAnsi="Arial" w:cstheme="majorBidi"/>
          <w:b/>
          <w:bCs/>
          <w:sz w:val="32"/>
          <w:szCs w:val="32"/>
          <w:lang w:val="en-US" w:eastAsia="en-US" w:bidi="ar-SA"/>
        </w:rPr>
      </w:rPrChange>
    </w:rPr>
  </w:style>
  <w:style w:type="paragraph" w:styleId="Heading2">
    <w:name w:val="heading 2"/>
    <w:basedOn w:val="Normal"/>
    <w:next w:val="BodyText"/>
    <w:uiPriority w:val="9"/>
    <w:unhideWhenUsed/>
    <w:qFormat/>
    <w:rsid w:val="008C72DE"/>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848BA"/>
    <w:pPr>
      <w:keepNext/>
      <w:keepLines/>
      <w:spacing w:before="200" w:after="0"/>
      <w:outlineLvl w:val="2"/>
      <w:pPrChange w:id="6" w:author="JT" w:date="2016-03-22T13:26:00Z">
        <w:pPr>
          <w:keepNext/>
          <w:keepLines/>
          <w:spacing w:before="200"/>
          <w:outlineLvl w:val="2"/>
        </w:pPr>
      </w:pPrChange>
    </w:pPr>
    <w:rPr>
      <w:rFonts w:eastAsiaTheme="majorEastAsia" w:cstheme="majorBidi"/>
      <w:b/>
      <w:bCs/>
      <w:szCs w:val="28"/>
      <w:rPrChange w:id="6" w:author="JT" w:date="2016-03-22T13:26:00Z">
        <w:rPr>
          <w:rFonts w:ascii="Arial" w:eastAsiaTheme="majorEastAsia" w:hAnsi="Arial" w:cstheme="majorBidi"/>
          <w:b/>
          <w:bCs/>
          <w:sz w:val="28"/>
          <w:szCs w:val="28"/>
          <w:lang w:val="en-US" w:eastAsia="en-US" w:bidi="ar-SA"/>
        </w:rPr>
      </w:rPrChange>
    </w:rPr>
  </w:style>
  <w:style w:type="paragraph" w:styleId="Heading4">
    <w:name w:val="heading 4"/>
    <w:basedOn w:val="Normal"/>
    <w:next w:val="BodyText"/>
    <w:uiPriority w:val="9"/>
    <w:unhideWhenUsed/>
    <w:qFormat/>
    <w:rsid w:val="00B50A64"/>
    <w:pPr>
      <w:keepNext/>
      <w:keepLines/>
      <w:spacing w:before="200" w:after="0"/>
      <w:outlineLvl w:val="3"/>
      <w:pPrChange w:id="7" w:author="JT" w:date="2016-03-22T12:57:00Z">
        <w:pPr>
          <w:keepNext/>
          <w:keepLines/>
          <w:spacing w:before="200"/>
          <w:outlineLvl w:val="3"/>
        </w:pPr>
      </w:pPrChange>
    </w:pPr>
    <w:rPr>
      <w:rFonts w:eastAsiaTheme="majorEastAsia" w:cstheme="majorBidi"/>
      <w:bCs/>
      <w:i/>
      <w:rPrChange w:id="7" w:author="JT" w:date="2016-03-22T12:57:00Z">
        <w:rPr>
          <w:rFonts w:ascii="Arial" w:eastAsiaTheme="majorEastAsia" w:hAnsi="Arial" w:cstheme="majorBidi"/>
          <w:b/>
          <w:bCs/>
          <w:sz w:val="22"/>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0110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31C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31C03"/>
    <w:rPr>
      <w:rFonts w:ascii="Lucida Grande" w:hAnsi="Lucida Grande" w:cs="Lucida Grande"/>
      <w:sz w:val="18"/>
      <w:szCs w:val="18"/>
    </w:rPr>
  </w:style>
  <w:style w:type="character" w:styleId="CommentReference">
    <w:name w:val="annotation reference"/>
    <w:basedOn w:val="DefaultParagraphFont"/>
    <w:rsid w:val="001B4CBD"/>
    <w:rPr>
      <w:sz w:val="18"/>
      <w:szCs w:val="18"/>
    </w:rPr>
  </w:style>
  <w:style w:type="paragraph" w:styleId="CommentText">
    <w:name w:val="annotation text"/>
    <w:basedOn w:val="Normal"/>
    <w:link w:val="CommentTextChar"/>
    <w:rsid w:val="001B4CBD"/>
  </w:style>
  <w:style w:type="character" w:customStyle="1" w:styleId="CommentTextChar">
    <w:name w:val="Comment Text Char"/>
    <w:basedOn w:val="DefaultParagraphFont"/>
    <w:link w:val="CommentText"/>
    <w:rsid w:val="001B4CBD"/>
  </w:style>
  <w:style w:type="paragraph" w:styleId="CommentSubject">
    <w:name w:val="annotation subject"/>
    <w:basedOn w:val="CommentText"/>
    <w:next w:val="CommentText"/>
    <w:link w:val="CommentSubjectChar"/>
    <w:rsid w:val="001B4CBD"/>
    <w:rPr>
      <w:b/>
      <w:bCs/>
      <w:sz w:val="20"/>
      <w:szCs w:val="20"/>
    </w:rPr>
  </w:style>
  <w:style w:type="character" w:customStyle="1" w:styleId="CommentSubjectChar">
    <w:name w:val="Comment Subject Char"/>
    <w:basedOn w:val="CommentTextChar"/>
    <w:link w:val="CommentSubject"/>
    <w:rsid w:val="001B4CBD"/>
    <w:rPr>
      <w:b/>
      <w:bCs/>
      <w:sz w:val="20"/>
      <w:szCs w:val="20"/>
    </w:rPr>
  </w:style>
  <w:style w:type="paragraph" w:styleId="Footer">
    <w:name w:val="footer"/>
    <w:basedOn w:val="Normal"/>
    <w:link w:val="FooterChar"/>
    <w:uiPriority w:val="99"/>
    <w:unhideWhenUsed/>
    <w:rsid w:val="001D61D7"/>
    <w:pPr>
      <w:tabs>
        <w:tab w:val="center" w:pos="4320"/>
        <w:tab w:val="right" w:pos="8640"/>
      </w:tabs>
      <w:spacing w:after="0"/>
    </w:pPr>
    <w:rPr>
      <w:rFonts w:eastAsiaTheme="minorEastAsia"/>
    </w:rPr>
  </w:style>
  <w:style w:type="character" w:customStyle="1" w:styleId="FooterChar">
    <w:name w:val="Footer Char"/>
    <w:basedOn w:val="DefaultParagraphFont"/>
    <w:link w:val="Footer"/>
    <w:uiPriority w:val="99"/>
    <w:rsid w:val="001D61D7"/>
    <w:rPr>
      <w:rFonts w:eastAsiaTheme="minorEastAsia"/>
    </w:rPr>
  </w:style>
  <w:style w:type="character" w:styleId="PageNumber">
    <w:name w:val="page number"/>
    <w:basedOn w:val="DefaultParagraphFont"/>
    <w:uiPriority w:val="99"/>
    <w:unhideWhenUsed/>
    <w:rsid w:val="001D61D7"/>
  </w:style>
  <w:style w:type="character" w:styleId="FollowedHyperlink">
    <w:name w:val="FollowedHyperlink"/>
    <w:basedOn w:val="DefaultParagraphFont"/>
    <w:rsid w:val="00244472"/>
    <w:rPr>
      <w:color w:val="800080" w:themeColor="followedHyperlink"/>
      <w:u w:val="single"/>
    </w:rPr>
  </w:style>
  <w:style w:type="paragraph" w:styleId="Revision">
    <w:name w:val="Revision"/>
    <w:hidden/>
    <w:rsid w:val="00640A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ysam-developers/pysam" TargetMode="External"/><Relationship Id="rId12" Type="http://schemas.openxmlformats.org/officeDocument/2006/relationships/hyperlink" Target="https://github.com/lauringlab/variant\_pipeline" TargetMode="External"/><Relationship Id="rId13" Type="http://schemas.openxmlformats.org/officeDocument/2006/relationships/hyperlink" Target="https://github.com/lauringlab/Benchmarking\_paper" TargetMode="External"/><Relationship Id="rId14" Type="http://schemas.openxmlformats.org/officeDocument/2006/relationships/hyperlink" Target="https://github.com/lauringlab/benchmarking\_shiny"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auring@med.umich.edu" TargetMode="External"/><Relationship Id="rId9" Type="http://schemas.openxmlformats.org/officeDocument/2006/relationships/comments" Target="comments.xml"/><Relationship Id="rId10" Type="http://schemas.openxmlformats.org/officeDocument/2006/relationships/hyperlink" Target="http://broadinstitute.github.io/p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7341</Words>
  <Characters>41846</Characters>
  <Application>Microsoft Macintosh Word</Application>
  <DocSecurity>0</DocSecurity>
  <Lines>348</Lines>
  <Paragraphs>98</Paragraphs>
  <ScaleCrop>false</ScaleCrop>
  <Company/>
  <LinksUpToDate>false</LinksUpToDate>
  <CharactersWithSpaces>49089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dc:creator>
  <cp:lastModifiedBy>JT</cp:lastModifiedBy>
  <cp:revision>3</cp:revision>
  <dcterms:created xsi:type="dcterms:W3CDTF">2016-03-22T16:55:00Z</dcterms:created>
  <dcterms:modified xsi:type="dcterms:W3CDTF">2016-03-22T18:58:00Z</dcterms:modified>
</cp:coreProperties>
</file>